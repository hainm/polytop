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86A" w:rsidRDefault="0072086A" w:rsidP="0072086A">
      <w:pPr>
        <w:rPr>
          <w:i/>
          <w:u w:val="single"/>
        </w:rPr>
      </w:pPr>
      <w:r>
        <w:rPr>
          <w:i/>
          <w:u w:val="single"/>
        </w:rPr>
        <w:t xml:space="preserve">Part 3: Generating Parameters for Modified Bases (advanced) </w:t>
      </w:r>
    </w:p>
    <w:p w:rsidR="0072086A" w:rsidRDefault="0072086A" w:rsidP="0072086A">
      <w:r>
        <w:t>Note that there are instructions, in particular the R.E.D. website (</w:t>
      </w:r>
      <w:hyperlink r:id="rId5" w:history="1">
        <w:r>
          <w:rPr>
            <w:rStyle w:val="Hyperlink"/>
          </w:rPr>
          <w:t>http://q4md-forcefieldtools.org/Tutorial/Tutorial-1.php</w:t>
        </w:r>
      </w:hyperlink>
      <w:r>
        <w:t>) may be a useful supplement to the following instructions. Unfortunately, it is not a great read and I hope the instructions below are a little better.</w:t>
      </w:r>
    </w:p>
    <w:p w:rsidR="0072086A" w:rsidRDefault="0072086A" w:rsidP="0072086A">
      <w:r>
        <w:rPr>
          <w:i/>
          <w:u w:val="single"/>
        </w:rPr>
        <w:t>Obtain Charges for the Modified Base Using the R.E.D. program</w:t>
      </w:r>
      <w:r>
        <w:t xml:space="preserve"> </w:t>
      </w:r>
    </w:p>
    <w:p w:rsidR="0072086A" w:rsidRDefault="0072086A" w:rsidP="0072086A">
      <w:pPr>
        <w:numPr>
          <w:ilvl w:val="0"/>
          <w:numId w:val="1"/>
        </w:numPr>
        <w:rPr>
          <w:i/>
        </w:rPr>
      </w:pPr>
      <w:r>
        <w:t xml:space="preserve">You should begin with geometry optimized log files (not frequencies or single points) for all conformations of interest, for every molecule to be included in the calculation. For example, if you are calculating charges for a C8 adduct modified nucleobase, you need a log file for each of the four nucleobases and two conformations (anti/syn) of the modified base you are interested in. Convert each log file to the </w:t>
      </w:r>
      <w:proofErr w:type="spellStart"/>
      <w:r>
        <w:t>pdb</w:t>
      </w:r>
      <w:proofErr w:type="spellEnd"/>
      <w:r>
        <w:t xml:space="preserve"> format using, for example, the Open Babel program. </w:t>
      </w:r>
      <w:r>
        <w:rPr>
          <w:i/>
        </w:rPr>
        <w:t>The atom order in each conformation of the same molecule must be identical.</w:t>
      </w:r>
    </w:p>
    <w:p w:rsidR="0072086A" w:rsidRDefault="0072086A" w:rsidP="0072086A">
      <w:pPr>
        <w:numPr>
          <w:ilvl w:val="0"/>
          <w:numId w:val="1"/>
        </w:numPr>
      </w:pPr>
      <w:r>
        <w:t xml:space="preserve">Run the Ante Red script on each </w:t>
      </w:r>
      <w:proofErr w:type="spellStart"/>
      <w:r>
        <w:t>pdb</w:t>
      </w:r>
      <w:proofErr w:type="spellEnd"/>
      <w:r>
        <w:t xml:space="preserve"> file from Step 1 to generate .p2n files, which are needed to obtain charges using the R.E.D. program:</w:t>
      </w:r>
    </w:p>
    <w:p w:rsidR="0072086A" w:rsidRDefault="0072086A" w:rsidP="0072086A">
      <w:pPr>
        <w:jc w:val="center"/>
      </w:pPr>
      <w:proofErr w:type="spellStart"/>
      <w:proofErr w:type="gramStart"/>
      <w:r>
        <w:t>perl</w:t>
      </w:r>
      <w:proofErr w:type="spellEnd"/>
      <w:proofErr w:type="gramEnd"/>
      <w:r>
        <w:t xml:space="preserve"> Ant</w:t>
      </w:r>
      <w:r>
        <w:tab/>
        <w:t xml:space="preserve">e_RED-1.4.pl </w:t>
      </w:r>
      <w:r>
        <w:rPr>
          <w:b/>
        </w:rPr>
        <w:t>file.pdb</w:t>
      </w:r>
      <w:r>
        <w:t xml:space="preserve"> &gt; Ante_RED-1.4.log (repeat for each file.pdb in Step 1)</w:t>
      </w:r>
    </w:p>
    <w:p w:rsidR="0072086A" w:rsidRDefault="0072086A" w:rsidP="0072086A">
      <w:pPr>
        <w:numPr>
          <w:ilvl w:val="0"/>
          <w:numId w:val="1"/>
        </w:numPr>
      </w:pPr>
      <w:r>
        <w:t xml:space="preserve">The script will have generated a number of output files. The important one is the p2n file, which will have the same atomic coordinates as your log file, but the atom order will be rearranged. </w:t>
      </w:r>
      <w:r>
        <w:rPr>
          <w:i/>
        </w:rPr>
        <w:t xml:space="preserve">Use the atom order of the p2n coordinates to re-run the Gaussian optimization. </w:t>
      </w:r>
      <w:r>
        <w:t xml:space="preserve">This is because you need the optimization log file to have </w:t>
      </w:r>
      <w:r>
        <w:rPr>
          <w:b/>
        </w:rPr>
        <w:t>the same atom order</w:t>
      </w:r>
      <w:r>
        <w:t xml:space="preserve"> as the p2n file. In fact, there is a Gaussian input file included in the output of the Ante RED script with the correct atomic order, so you can use that to re-run your optimizations. But first…. </w:t>
      </w:r>
    </w:p>
    <w:p w:rsidR="0072086A" w:rsidRDefault="0072086A" w:rsidP="0072086A">
      <w:pPr>
        <w:ind w:left="720"/>
      </w:pPr>
      <w:r>
        <w:t xml:space="preserve">In addition, you need to modify both the p2n and the optimization file coordinates so that </w:t>
      </w:r>
      <w:r>
        <w:rPr>
          <w:b/>
        </w:rPr>
        <w:t xml:space="preserve">any atoms being constrained or </w:t>
      </w:r>
      <w:proofErr w:type="spellStart"/>
      <w:r>
        <w:rPr>
          <w:b/>
        </w:rPr>
        <w:t>equivalenced</w:t>
      </w:r>
      <w:proofErr w:type="spellEnd"/>
      <w:r>
        <w:rPr>
          <w:b/>
        </w:rPr>
        <w:t xml:space="preserve"> later in the charge calculation are in the same place (order) in every file</w:t>
      </w:r>
      <w:r>
        <w:t xml:space="preserve">. So for a modified nucleoside example, now would be a good time to move the O3’/O5’ atoms to the top of the atom coordinates list in every file, for both the p2n and com files, followed by the sugar atoms.  Now, run the Gaussian optimization with the correct atom order and </w:t>
      </w:r>
      <w:r>
        <w:rPr>
          <w:b/>
        </w:rPr>
        <w:t>repeat Step 1 and 2</w:t>
      </w:r>
      <w:r>
        <w:t xml:space="preserve">, so that you run the </w:t>
      </w:r>
      <w:proofErr w:type="spellStart"/>
      <w:r>
        <w:t>Ante_RED</w:t>
      </w:r>
      <w:proofErr w:type="spellEnd"/>
      <w:r>
        <w:t xml:space="preserve"> script again to get the correct p2n file that you will now use to generate charges.  </w:t>
      </w:r>
    </w:p>
    <w:p w:rsidR="0072086A" w:rsidRDefault="0072086A" w:rsidP="0072086A">
      <w:pPr>
        <w:ind w:left="720"/>
      </w:pPr>
      <w:r>
        <w:t>See this example p2n file with the correct ordering of the sugar atoms (missing the connectivity information and in brackets the specific atoms have been added, the bracketed items should not be in the file created)</w:t>
      </w:r>
    </w:p>
    <w:p w:rsidR="0072086A" w:rsidRDefault="0072086A" w:rsidP="0072086A">
      <w:pPr>
        <w:spacing w:after="0"/>
        <w:ind w:left="720"/>
      </w:pPr>
      <w:r>
        <w:t>REMARK</w:t>
      </w:r>
    </w:p>
    <w:p w:rsidR="0072086A" w:rsidRDefault="0072086A" w:rsidP="0072086A">
      <w:pPr>
        <w:spacing w:after="0"/>
        <w:ind w:left="720"/>
      </w:pPr>
      <w:r>
        <w:t xml:space="preserve">REMARK TITLE </w:t>
      </w:r>
      <w:proofErr w:type="spellStart"/>
      <w:r>
        <w:t>ortho</w:t>
      </w:r>
      <w:proofErr w:type="spellEnd"/>
      <w:r>
        <w:t>-g-adduct</w:t>
      </w:r>
    </w:p>
    <w:p w:rsidR="0072086A" w:rsidRDefault="0072086A" w:rsidP="0072086A">
      <w:pPr>
        <w:spacing w:after="0"/>
        <w:ind w:left="720"/>
      </w:pPr>
      <w:r>
        <w:t>REMARK CHARGE-VALUE 0</w:t>
      </w:r>
    </w:p>
    <w:p w:rsidR="0072086A" w:rsidRDefault="0072086A" w:rsidP="0072086A">
      <w:pPr>
        <w:spacing w:after="0"/>
        <w:ind w:left="720"/>
      </w:pPr>
      <w:r>
        <w:t>REMARK MULTIPLICITY-VALUE 1</w:t>
      </w:r>
    </w:p>
    <w:p w:rsidR="0072086A" w:rsidRDefault="0072086A" w:rsidP="0072086A">
      <w:pPr>
        <w:spacing w:after="0"/>
        <w:ind w:left="720"/>
      </w:pPr>
      <w:r>
        <w:t>REMARK REORIENT 1 8 15 | 15 8 1 | 42 35 23 | 23 35 42</w:t>
      </w:r>
    </w:p>
    <w:p w:rsidR="0072086A" w:rsidRDefault="0072086A" w:rsidP="0072086A">
      <w:pPr>
        <w:spacing w:after="0"/>
        <w:ind w:left="720"/>
      </w:pPr>
      <w:r>
        <w:t>REMARK x90-t210</w:t>
      </w:r>
    </w:p>
    <w:p w:rsidR="0072086A" w:rsidRDefault="0072086A" w:rsidP="0072086A">
      <w:pPr>
        <w:spacing w:after="0"/>
        <w:ind w:left="720"/>
      </w:pPr>
      <w:r>
        <w:lastRenderedPageBreak/>
        <w:t xml:space="preserve">ATOM      </w:t>
      </w:r>
      <w:proofErr w:type="gramStart"/>
      <w:r>
        <w:t>1  O1</w:t>
      </w:r>
      <w:proofErr w:type="gramEnd"/>
      <w:r>
        <w:t xml:space="preserve">  MOL     0     -3.351  -2.549  -1.046                    O</w:t>
      </w:r>
      <w:r>
        <w:tab/>
      </w:r>
      <w:r>
        <w:tab/>
      </w:r>
      <w:r>
        <w:tab/>
      </w:r>
      <w:r>
        <w:rPr>
          <w:i/>
        </w:rPr>
        <w:t xml:space="preserve">(O5’ </w:t>
      </w:r>
      <w:proofErr w:type="spellStart"/>
      <w:r>
        <w:rPr>
          <w:i/>
        </w:rPr>
        <w:t>sug</w:t>
      </w:r>
      <w:proofErr w:type="spellEnd"/>
      <w:r>
        <w:rPr>
          <w:i/>
        </w:rPr>
        <w:t>)</w:t>
      </w:r>
    </w:p>
    <w:p w:rsidR="0072086A" w:rsidRDefault="0072086A" w:rsidP="0072086A">
      <w:pPr>
        <w:spacing w:after="0"/>
        <w:ind w:left="720"/>
      </w:pPr>
      <w:r>
        <w:t xml:space="preserve">ATOM      </w:t>
      </w:r>
      <w:proofErr w:type="gramStart"/>
      <w:r>
        <w:t>2  H1</w:t>
      </w:r>
      <w:proofErr w:type="gramEnd"/>
      <w:r>
        <w:t xml:space="preserve">  MOL     0     -3.995  -2.549  -1.769                    H</w:t>
      </w:r>
      <w:r>
        <w:tab/>
      </w:r>
      <w:r>
        <w:tab/>
      </w:r>
      <w:r>
        <w:tab/>
      </w:r>
      <w:r>
        <w:rPr>
          <w:i/>
        </w:rPr>
        <w:t xml:space="preserve">(H5’ </w:t>
      </w:r>
      <w:proofErr w:type="spellStart"/>
      <w:r>
        <w:rPr>
          <w:i/>
        </w:rPr>
        <w:t>sug</w:t>
      </w:r>
      <w:proofErr w:type="spellEnd"/>
      <w:r>
        <w:rPr>
          <w:i/>
        </w:rPr>
        <w:t>)</w:t>
      </w:r>
      <w:r>
        <w:rPr>
          <w:i/>
        </w:rPr>
        <w:tab/>
      </w:r>
    </w:p>
    <w:p w:rsidR="0072086A" w:rsidRDefault="0072086A" w:rsidP="0072086A">
      <w:pPr>
        <w:spacing w:after="0"/>
        <w:ind w:left="720"/>
      </w:pPr>
      <w:r>
        <w:t xml:space="preserve">ATOM      </w:t>
      </w:r>
      <w:proofErr w:type="gramStart"/>
      <w:r>
        <w:t>3  O2</w:t>
      </w:r>
      <w:proofErr w:type="gramEnd"/>
      <w:r>
        <w:t xml:space="preserve">  MOL     0     -0.508  -3.895   1.737                    O</w:t>
      </w:r>
      <w:r>
        <w:tab/>
      </w:r>
      <w:r>
        <w:tab/>
      </w:r>
      <w:r>
        <w:tab/>
      </w:r>
      <w:r>
        <w:rPr>
          <w:i/>
        </w:rPr>
        <w:t xml:space="preserve">(O3’ </w:t>
      </w:r>
      <w:proofErr w:type="spellStart"/>
      <w:r>
        <w:rPr>
          <w:i/>
        </w:rPr>
        <w:t>sug</w:t>
      </w:r>
      <w:proofErr w:type="spellEnd"/>
      <w:r>
        <w:rPr>
          <w:i/>
        </w:rPr>
        <w:t>)</w:t>
      </w:r>
    </w:p>
    <w:p w:rsidR="0072086A" w:rsidRDefault="0072086A" w:rsidP="0072086A">
      <w:pPr>
        <w:spacing w:after="0"/>
        <w:ind w:left="720"/>
      </w:pPr>
      <w:r>
        <w:t xml:space="preserve">ATOM      </w:t>
      </w:r>
      <w:proofErr w:type="gramStart"/>
      <w:r>
        <w:t>4  H2</w:t>
      </w:r>
      <w:proofErr w:type="gramEnd"/>
      <w:r>
        <w:t xml:space="preserve">  MOL     0     -0.701  -3.824   2.685                    H</w:t>
      </w:r>
      <w:r>
        <w:tab/>
      </w:r>
      <w:r>
        <w:tab/>
      </w:r>
      <w:r>
        <w:tab/>
      </w:r>
      <w:r>
        <w:rPr>
          <w:i/>
        </w:rPr>
        <w:t xml:space="preserve">(H3’ </w:t>
      </w:r>
      <w:proofErr w:type="spellStart"/>
      <w:r>
        <w:rPr>
          <w:i/>
        </w:rPr>
        <w:t>sug</w:t>
      </w:r>
      <w:proofErr w:type="spellEnd"/>
      <w:r>
        <w:rPr>
          <w:i/>
        </w:rPr>
        <w:t>)</w:t>
      </w:r>
    </w:p>
    <w:p w:rsidR="0072086A" w:rsidRDefault="0072086A" w:rsidP="0072086A">
      <w:pPr>
        <w:spacing w:after="0"/>
        <w:ind w:left="720"/>
      </w:pPr>
      <w:r>
        <w:t xml:space="preserve">ATOM      5 </w:t>
      </w:r>
      <w:proofErr w:type="gramStart"/>
      <w:r>
        <w:t>CT3  MOL</w:t>
      </w:r>
      <w:proofErr w:type="gramEnd"/>
      <w:r>
        <w:t xml:space="preserve">     0     -2.289  -3.426  -1.404                    C</w:t>
      </w:r>
      <w:r>
        <w:tab/>
      </w:r>
      <w:r>
        <w:tab/>
      </w:r>
      <w:r>
        <w:tab/>
      </w:r>
      <w:r>
        <w:rPr>
          <w:i/>
        </w:rPr>
        <w:t xml:space="preserve">(C5’ </w:t>
      </w:r>
      <w:proofErr w:type="spellStart"/>
      <w:r>
        <w:rPr>
          <w:i/>
        </w:rPr>
        <w:t>sug</w:t>
      </w:r>
      <w:proofErr w:type="spellEnd"/>
      <w:r>
        <w:rPr>
          <w:i/>
        </w:rPr>
        <w:t>)</w:t>
      </w:r>
    </w:p>
    <w:p w:rsidR="0072086A" w:rsidRDefault="0072086A" w:rsidP="0072086A">
      <w:pPr>
        <w:spacing w:after="0"/>
        <w:ind w:left="720"/>
      </w:pPr>
      <w:r>
        <w:t xml:space="preserve">ATOM      </w:t>
      </w:r>
      <w:proofErr w:type="gramStart"/>
      <w:r>
        <w:t>6  H3</w:t>
      </w:r>
      <w:proofErr w:type="gramEnd"/>
      <w:r>
        <w:t xml:space="preserve">  MOL     0     -1.944  -3.244  -2.432                    H</w:t>
      </w:r>
      <w:r>
        <w:tab/>
      </w:r>
      <w:r>
        <w:tab/>
      </w:r>
      <w:r>
        <w:tab/>
      </w:r>
      <w:r>
        <w:rPr>
          <w:i/>
        </w:rPr>
        <w:t xml:space="preserve">(H5’ </w:t>
      </w:r>
      <w:proofErr w:type="spellStart"/>
      <w:r>
        <w:rPr>
          <w:i/>
        </w:rPr>
        <w:t>sug</w:t>
      </w:r>
      <w:proofErr w:type="spellEnd"/>
      <w:r>
        <w:rPr>
          <w:i/>
        </w:rPr>
        <w:t>)</w:t>
      </w:r>
    </w:p>
    <w:p w:rsidR="0072086A" w:rsidRDefault="0072086A" w:rsidP="0072086A">
      <w:pPr>
        <w:spacing w:after="0"/>
        <w:ind w:left="720"/>
      </w:pPr>
      <w:r>
        <w:t xml:space="preserve">ATOM      </w:t>
      </w:r>
      <w:proofErr w:type="gramStart"/>
      <w:r>
        <w:t>7  H3</w:t>
      </w:r>
      <w:proofErr w:type="gramEnd"/>
      <w:r>
        <w:t xml:space="preserve">  MOL     0     -2.603  -4.480  -1.332                    H</w:t>
      </w:r>
      <w:r>
        <w:tab/>
      </w:r>
      <w:r>
        <w:tab/>
      </w:r>
      <w:r>
        <w:tab/>
      </w:r>
      <w:r>
        <w:rPr>
          <w:i/>
        </w:rPr>
        <w:t xml:space="preserve">(H5’ </w:t>
      </w:r>
      <w:proofErr w:type="spellStart"/>
      <w:r>
        <w:rPr>
          <w:i/>
        </w:rPr>
        <w:t>sug</w:t>
      </w:r>
      <w:proofErr w:type="spellEnd"/>
      <w:r>
        <w:rPr>
          <w:i/>
        </w:rPr>
        <w:t>)</w:t>
      </w:r>
    </w:p>
    <w:p w:rsidR="0072086A" w:rsidRDefault="0072086A" w:rsidP="0072086A">
      <w:pPr>
        <w:spacing w:after="0"/>
        <w:ind w:left="720"/>
      </w:pPr>
      <w:r>
        <w:t xml:space="preserve">ATOM      </w:t>
      </w:r>
      <w:proofErr w:type="gramStart"/>
      <w:r>
        <w:t>8  C4</w:t>
      </w:r>
      <w:proofErr w:type="gramEnd"/>
      <w:r>
        <w:t xml:space="preserve">  MOL     0     -1.113  -3.211  -0.464                    C</w:t>
      </w:r>
      <w:r>
        <w:tab/>
      </w:r>
      <w:r>
        <w:tab/>
      </w:r>
      <w:r>
        <w:tab/>
      </w:r>
      <w:r>
        <w:rPr>
          <w:i/>
        </w:rPr>
        <w:t xml:space="preserve">(C4’ </w:t>
      </w:r>
      <w:proofErr w:type="spellStart"/>
      <w:r>
        <w:rPr>
          <w:i/>
        </w:rPr>
        <w:t>sug</w:t>
      </w:r>
      <w:proofErr w:type="spellEnd"/>
      <w:r>
        <w:rPr>
          <w:i/>
        </w:rPr>
        <w:t>)</w:t>
      </w:r>
    </w:p>
    <w:p w:rsidR="0072086A" w:rsidRDefault="0072086A" w:rsidP="0072086A">
      <w:pPr>
        <w:spacing w:after="0"/>
        <w:ind w:left="720"/>
      </w:pPr>
      <w:r>
        <w:t xml:space="preserve">ATOM      </w:t>
      </w:r>
      <w:proofErr w:type="gramStart"/>
      <w:r>
        <w:t>9  H4</w:t>
      </w:r>
      <w:proofErr w:type="gramEnd"/>
      <w:r>
        <w:t xml:space="preserve">  MOL     0     -0.406  -4.041  -0.595                    H</w:t>
      </w:r>
      <w:r>
        <w:tab/>
      </w:r>
      <w:r>
        <w:tab/>
      </w:r>
      <w:r>
        <w:tab/>
      </w:r>
      <w:r>
        <w:rPr>
          <w:i/>
        </w:rPr>
        <w:t xml:space="preserve">(H4’ </w:t>
      </w:r>
      <w:proofErr w:type="spellStart"/>
      <w:r>
        <w:rPr>
          <w:i/>
        </w:rPr>
        <w:t>sug</w:t>
      </w:r>
      <w:proofErr w:type="spellEnd"/>
      <w:r>
        <w:rPr>
          <w:i/>
        </w:rPr>
        <w:t>)</w:t>
      </w:r>
    </w:p>
    <w:p w:rsidR="0072086A" w:rsidRDefault="0072086A" w:rsidP="0072086A">
      <w:pPr>
        <w:spacing w:after="0"/>
        <w:ind w:left="720"/>
      </w:pPr>
      <w:r>
        <w:t xml:space="preserve">ATOM     </w:t>
      </w:r>
      <w:proofErr w:type="gramStart"/>
      <w:r>
        <w:t>10  O5</w:t>
      </w:r>
      <w:proofErr w:type="gramEnd"/>
      <w:r>
        <w:t xml:space="preserve">  MOL     0     -0.456  -1.973  -0.795                    O</w:t>
      </w:r>
      <w:r>
        <w:tab/>
      </w:r>
      <w:r>
        <w:tab/>
      </w:r>
      <w:r>
        <w:tab/>
      </w:r>
      <w:r>
        <w:rPr>
          <w:i/>
        </w:rPr>
        <w:t xml:space="preserve">(O4’ </w:t>
      </w:r>
      <w:proofErr w:type="spellStart"/>
      <w:r>
        <w:rPr>
          <w:i/>
        </w:rPr>
        <w:t>sug</w:t>
      </w:r>
      <w:proofErr w:type="spellEnd"/>
      <w:r>
        <w:rPr>
          <w:i/>
        </w:rPr>
        <w:t>)</w:t>
      </w:r>
    </w:p>
    <w:p w:rsidR="0072086A" w:rsidRDefault="0072086A" w:rsidP="0072086A">
      <w:pPr>
        <w:spacing w:after="0"/>
        <w:ind w:left="720"/>
      </w:pPr>
      <w:r>
        <w:t xml:space="preserve">ATOM     </w:t>
      </w:r>
      <w:proofErr w:type="gramStart"/>
      <w:r>
        <w:t>11  C6</w:t>
      </w:r>
      <w:proofErr w:type="gramEnd"/>
      <w:r>
        <w:t xml:space="preserve">  MOL     0     -0.217  -1.241   0.407                    C</w:t>
      </w:r>
      <w:r>
        <w:tab/>
      </w:r>
      <w:r>
        <w:tab/>
      </w:r>
      <w:r>
        <w:tab/>
      </w:r>
      <w:r>
        <w:rPr>
          <w:i/>
        </w:rPr>
        <w:t xml:space="preserve">(C1’ </w:t>
      </w:r>
      <w:proofErr w:type="spellStart"/>
      <w:r>
        <w:rPr>
          <w:i/>
        </w:rPr>
        <w:t>sug</w:t>
      </w:r>
      <w:proofErr w:type="spellEnd"/>
      <w:r>
        <w:rPr>
          <w:i/>
        </w:rPr>
        <w:t>)</w:t>
      </w:r>
    </w:p>
    <w:p w:rsidR="0072086A" w:rsidRDefault="0072086A" w:rsidP="0072086A">
      <w:pPr>
        <w:spacing w:after="0"/>
        <w:ind w:left="720"/>
      </w:pPr>
      <w:r>
        <w:t xml:space="preserve">ATOM     </w:t>
      </w:r>
      <w:proofErr w:type="gramStart"/>
      <w:r>
        <w:t>12  H6</w:t>
      </w:r>
      <w:proofErr w:type="gramEnd"/>
      <w:r>
        <w:t xml:space="preserve">  MOL     0      0.723  -1.572   0.859                    H</w:t>
      </w:r>
      <w:r>
        <w:tab/>
      </w:r>
      <w:r>
        <w:tab/>
      </w:r>
      <w:r>
        <w:tab/>
      </w:r>
      <w:r>
        <w:rPr>
          <w:i/>
        </w:rPr>
        <w:t xml:space="preserve">(H1’ </w:t>
      </w:r>
      <w:proofErr w:type="spellStart"/>
      <w:r>
        <w:rPr>
          <w:i/>
        </w:rPr>
        <w:t>sug</w:t>
      </w:r>
      <w:proofErr w:type="spellEnd"/>
      <w:r>
        <w:rPr>
          <w:i/>
        </w:rPr>
        <w:t>)</w:t>
      </w:r>
    </w:p>
    <w:p w:rsidR="0072086A" w:rsidRDefault="0072086A" w:rsidP="0072086A">
      <w:pPr>
        <w:spacing w:after="0"/>
        <w:ind w:left="720"/>
      </w:pPr>
      <w:r>
        <w:t xml:space="preserve">ATOM     </w:t>
      </w:r>
      <w:proofErr w:type="gramStart"/>
      <w:r>
        <w:t>13  C7</w:t>
      </w:r>
      <w:proofErr w:type="gramEnd"/>
      <w:r>
        <w:t xml:space="preserve">  MOL     0     -1.487  -3.127   1.034                    C</w:t>
      </w:r>
      <w:r>
        <w:tab/>
      </w:r>
      <w:r>
        <w:tab/>
      </w:r>
      <w:r>
        <w:tab/>
      </w:r>
      <w:r>
        <w:rPr>
          <w:i/>
        </w:rPr>
        <w:t xml:space="preserve">(C3’ </w:t>
      </w:r>
      <w:proofErr w:type="spellStart"/>
      <w:r>
        <w:rPr>
          <w:i/>
        </w:rPr>
        <w:t>sug</w:t>
      </w:r>
      <w:proofErr w:type="spellEnd"/>
      <w:r>
        <w:rPr>
          <w:i/>
        </w:rPr>
        <w:t>)</w:t>
      </w:r>
    </w:p>
    <w:p w:rsidR="0072086A" w:rsidRDefault="0072086A" w:rsidP="0072086A">
      <w:pPr>
        <w:spacing w:after="0"/>
        <w:ind w:left="720"/>
      </w:pPr>
      <w:r>
        <w:t xml:space="preserve">ATOM     </w:t>
      </w:r>
      <w:proofErr w:type="gramStart"/>
      <w:r>
        <w:t>14  H7</w:t>
      </w:r>
      <w:proofErr w:type="gramEnd"/>
      <w:r>
        <w:t xml:space="preserve">  MOL     0     -2.496  -3.511   1.223                    H</w:t>
      </w:r>
      <w:r>
        <w:tab/>
      </w:r>
      <w:r>
        <w:tab/>
      </w:r>
      <w:r>
        <w:tab/>
      </w:r>
      <w:r>
        <w:rPr>
          <w:i/>
        </w:rPr>
        <w:t xml:space="preserve">(H3’ </w:t>
      </w:r>
      <w:proofErr w:type="spellStart"/>
      <w:r>
        <w:rPr>
          <w:i/>
        </w:rPr>
        <w:t>sug</w:t>
      </w:r>
      <w:proofErr w:type="spellEnd"/>
      <w:r>
        <w:rPr>
          <w:i/>
        </w:rPr>
        <w:t>)</w:t>
      </w:r>
    </w:p>
    <w:p w:rsidR="0072086A" w:rsidRDefault="0072086A" w:rsidP="0072086A">
      <w:pPr>
        <w:spacing w:after="0"/>
        <w:ind w:left="720"/>
      </w:pPr>
      <w:r>
        <w:t xml:space="preserve">ATOM     15 </w:t>
      </w:r>
      <w:proofErr w:type="gramStart"/>
      <w:r>
        <w:t>CT8  MOL</w:t>
      </w:r>
      <w:proofErr w:type="gramEnd"/>
      <w:r>
        <w:t xml:space="preserve">     0     -1.381  -1.625   1.324                    C</w:t>
      </w:r>
      <w:r>
        <w:tab/>
      </w:r>
      <w:r>
        <w:tab/>
      </w:r>
      <w:r>
        <w:tab/>
      </w:r>
      <w:r>
        <w:rPr>
          <w:i/>
        </w:rPr>
        <w:t xml:space="preserve">(C2’ </w:t>
      </w:r>
      <w:proofErr w:type="spellStart"/>
      <w:r>
        <w:rPr>
          <w:i/>
        </w:rPr>
        <w:t>sug</w:t>
      </w:r>
      <w:proofErr w:type="spellEnd"/>
      <w:r>
        <w:rPr>
          <w:i/>
        </w:rPr>
        <w:t>)</w:t>
      </w:r>
    </w:p>
    <w:p w:rsidR="0072086A" w:rsidRDefault="0072086A" w:rsidP="0072086A">
      <w:pPr>
        <w:spacing w:after="0"/>
        <w:ind w:left="720"/>
      </w:pPr>
      <w:r>
        <w:t xml:space="preserve">ATOM     </w:t>
      </w:r>
      <w:proofErr w:type="gramStart"/>
      <w:r>
        <w:t>16  H8</w:t>
      </w:r>
      <w:proofErr w:type="gramEnd"/>
      <w:r>
        <w:t xml:space="preserve">  MOL     0     -2.292  -1.117   1.012                    H</w:t>
      </w:r>
      <w:r>
        <w:tab/>
      </w:r>
      <w:r>
        <w:tab/>
      </w:r>
      <w:r>
        <w:tab/>
      </w:r>
      <w:r>
        <w:rPr>
          <w:i/>
        </w:rPr>
        <w:t xml:space="preserve">(H2’ </w:t>
      </w:r>
      <w:proofErr w:type="spellStart"/>
      <w:r>
        <w:rPr>
          <w:i/>
        </w:rPr>
        <w:t>sug</w:t>
      </w:r>
      <w:proofErr w:type="spellEnd"/>
      <w:r>
        <w:rPr>
          <w:i/>
        </w:rPr>
        <w:t>)</w:t>
      </w:r>
    </w:p>
    <w:p w:rsidR="0072086A" w:rsidRDefault="0072086A" w:rsidP="0072086A">
      <w:pPr>
        <w:spacing w:after="0"/>
        <w:ind w:left="720"/>
      </w:pPr>
      <w:r>
        <w:t xml:space="preserve">ATOM     </w:t>
      </w:r>
      <w:proofErr w:type="gramStart"/>
      <w:r>
        <w:t>17  H8</w:t>
      </w:r>
      <w:proofErr w:type="gramEnd"/>
      <w:r>
        <w:t xml:space="preserve">  MOL     0     -1.178  -1.407   2.378                    H</w:t>
      </w:r>
      <w:r>
        <w:tab/>
      </w:r>
      <w:r>
        <w:tab/>
      </w:r>
      <w:r>
        <w:tab/>
      </w:r>
      <w:r>
        <w:rPr>
          <w:i/>
        </w:rPr>
        <w:t xml:space="preserve">(H2’ </w:t>
      </w:r>
      <w:proofErr w:type="spellStart"/>
      <w:r>
        <w:rPr>
          <w:i/>
        </w:rPr>
        <w:t>sug</w:t>
      </w:r>
      <w:proofErr w:type="spellEnd"/>
      <w:r>
        <w:rPr>
          <w:i/>
        </w:rPr>
        <w:t>)</w:t>
      </w:r>
    </w:p>
    <w:p w:rsidR="0072086A" w:rsidRDefault="0072086A" w:rsidP="0072086A">
      <w:pPr>
        <w:spacing w:after="0"/>
        <w:ind w:left="720"/>
      </w:pPr>
      <w:r>
        <w:t xml:space="preserve">ATOM     </w:t>
      </w:r>
      <w:proofErr w:type="gramStart"/>
      <w:r>
        <w:t>18  N9</w:t>
      </w:r>
      <w:proofErr w:type="gramEnd"/>
      <w:r>
        <w:t xml:space="preserve">  MOL     0     -0.034   0.166   0.091                    N</w:t>
      </w:r>
      <w:r>
        <w:tab/>
      </w:r>
      <w:r>
        <w:tab/>
      </w:r>
      <w:r>
        <w:tab/>
      </w:r>
      <w:r>
        <w:rPr>
          <w:i/>
        </w:rPr>
        <w:t>(</w:t>
      </w:r>
      <w:proofErr w:type="spellStart"/>
      <w:r>
        <w:rPr>
          <w:i/>
        </w:rPr>
        <w:t>nb</w:t>
      </w:r>
      <w:proofErr w:type="spellEnd"/>
      <w:r>
        <w:rPr>
          <w:i/>
        </w:rPr>
        <w:t>)</w:t>
      </w:r>
      <w:r>
        <w:rPr>
          <w:i/>
        </w:rPr>
        <w:tab/>
      </w:r>
    </w:p>
    <w:p w:rsidR="0072086A" w:rsidRDefault="0072086A" w:rsidP="0072086A">
      <w:pPr>
        <w:spacing w:after="0"/>
        <w:ind w:left="720"/>
      </w:pPr>
      <w:r>
        <w:t xml:space="preserve">ATOM     19 </w:t>
      </w:r>
      <w:proofErr w:type="gramStart"/>
      <w:r>
        <w:t>C10  MOL</w:t>
      </w:r>
      <w:proofErr w:type="gramEnd"/>
      <w:r>
        <w:t xml:space="preserve">     0      1.203   0.802  -0.105                    C</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20 </w:t>
      </w:r>
      <w:proofErr w:type="gramStart"/>
      <w:r>
        <w:t>C11  MOL</w:t>
      </w:r>
      <w:proofErr w:type="gramEnd"/>
      <w:r>
        <w:t xml:space="preserve">     0     -0.990   1.170   0.061                    C</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21 </w:t>
      </w:r>
      <w:proofErr w:type="gramStart"/>
      <w:r>
        <w:t>N12  MOL</w:t>
      </w:r>
      <w:proofErr w:type="gramEnd"/>
      <w:r>
        <w:t xml:space="preserve">     0      1.057   2.114  -0.198                    N</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22 </w:t>
      </w:r>
      <w:proofErr w:type="gramStart"/>
      <w:r>
        <w:t>C13  MOL</w:t>
      </w:r>
      <w:proofErr w:type="gramEnd"/>
      <w:r>
        <w:t xml:space="preserve">     0     -0.288   2.359  -0.101                    C</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23 </w:t>
      </w:r>
      <w:proofErr w:type="gramStart"/>
      <w:r>
        <w:t>N14  MOL</w:t>
      </w:r>
      <w:proofErr w:type="gramEnd"/>
      <w:r>
        <w:t xml:space="preserve">     0     -2.336   1.014   0.162                    N</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24 </w:t>
      </w:r>
      <w:proofErr w:type="gramStart"/>
      <w:r>
        <w:t>C15  MOL</w:t>
      </w:r>
      <w:proofErr w:type="gramEnd"/>
      <w:r>
        <w:t xml:space="preserve">     0     -0.996   3.612  -0.140                    C</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25 </w:t>
      </w:r>
      <w:proofErr w:type="gramStart"/>
      <w:r>
        <w:t>C16  MOL</w:t>
      </w:r>
      <w:proofErr w:type="gramEnd"/>
      <w:r>
        <w:t xml:space="preserve">     0     -3.000   2.144   0.124                    C</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26 </w:t>
      </w:r>
      <w:proofErr w:type="gramStart"/>
      <w:r>
        <w:t>O17  MOL</w:t>
      </w:r>
      <w:proofErr w:type="gramEnd"/>
      <w:r>
        <w:t xml:space="preserve">     0     -0.586   4.755  -0.244                    O</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27 </w:t>
      </w:r>
      <w:proofErr w:type="gramStart"/>
      <w:r>
        <w:t>N18  MOL</w:t>
      </w:r>
      <w:proofErr w:type="gramEnd"/>
      <w:r>
        <w:t xml:space="preserve">     0     -2.405   3.370  -0.018                    N</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28 </w:t>
      </w:r>
      <w:proofErr w:type="gramStart"/>
      <w:r>
        <w:t>H18  MOL</w:t>
      </w:r>
      <w:proofErr w:type="gramEnd"/>
      <w:r>
        <w:t xml:space="preserve">     0     -2.961   4.217   0.029                    H</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29 </w:t>
      </w:r>
      <w:proofErr w:type="gramStart"/>
      <w:r>
        <w:t>N19  MOL</w:t>
      </w:r>
      <w:proofErr w:type="gramEnd"/>
      <w:r>
        <w:t xml:space="preserve">     0     -4.370   2.129   0.286                    N</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30 </w:t>
      </w:r>
      <w:proofErr w:type="gramStart"/>
      <w:r>
        <w:t>H19  MOL</w:t>
      </w:r>
      <w:proofErr w:type="gramEnd"/>
      <w:r>
        <w:t xml:space="preserve">     0     -4.900   2.826  -0.222                    H</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31 </w:t>
      </w:r>
      <w:proofErr w:type="gramStart"/>
      <w:r>
        <w:t>H19  MOL</w:t>
      </w:r>
      <w:proofErr w:type="gramEnd"/>
      <w:r>
        <w:t xml:space="preserve">     0     -4.755   1.196   0.210                    H</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32 </w:t>
      </w:r>
      <w:proofErr w:type="gramStart"/>
      <w:r>
        <w:t>C20  MOL</w:t>
      </w:r>
      <w:proofErr w:type="gramEnd"/>
      <w:r>
        <w:t xml:space="preserve">     0      2.518   0.161  -0.184                    C</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33 </w:t>
      </w:r>
      <w:proofErr w:type="gramStart"/>
      <w:r>
        <w:t>C21  MOL</w:t>
      </w:r>
      <w:proofErr w:type="gramEnd"/>
      <w:r>
        <w:t xml:space="preserve">     0      2.707  -1.169  -0.613                    C</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34 </w:t>
      </w:r>
      <w:proofErr w:type="gramStart"/>
      <w:r>
        <w:t>H21  MOL</w:t>
      </w:r>
      <w:proofErr w:type="gramEnd"/>
      <w:r>
        <w:t xml:space="preserve">     0      1.855  -1.737  -0.970                    H</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35 </w:t>
      </w:r>
      <w:proofErr w:type="gramStart"/>
      <w:r>
        <w:t>C22  MOL</w:t>
      </w:r>
      <w:proofErr w:type="gramEnd"/>
      <w:r>
        <w:t xml:space="preserve">     0      3.668   0.935   0.148                    C</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36 </w:t>
      </w:r>
      <w:proofErr w:type="gramStart"/>
      <w:r>
        <w:t>C23  MOL</w:t>
      </w:r>
      <w:proofErr w:type="gramEnd"/>
      <w:r>
        <w:t xml:space="preserve">     0      3.970  -1.749  -0.636                    C</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37 </w:t>
      </w:r>
      <w:proofErr w:type="gramStart"/>
      <w:r>
        <w:t>H23  MOL</w:t>
      </w:r>
      <w:proofErr w:type="gramEnd"/>
      <w:r>
        <w:t xml:space="preserve">     0      4.088  -2.774  -0.973                    H</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38 </w:t>
      </w:r>
      <w:proofErr w:type="gramStart"/>
      <w:r>
        <w:t>C24  MOL</w:t>
      </w:r>
      <w:proofErr w:type="gramEnd"/>
      <w:r>
        <w:t xml:space="preserve">     0      4.933   0.328   0.144                    C</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39 </w:t>
      </w:r>
      <w:proofErr w:type="gramStart"/>
      <w:r>
        <w:t>H24  MOL</w:t>
      </w:r>
      <w:proofErr w:type="gramEnd"/>
      <w:r>
        <w:t xml:space="preserve">     0      5.785   0.939   0.424                    H</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40 </w:t>
      </w:r>
      <w:proofErr w:type="gramStart"/>
      <w:r>
        <w:t>C25  MOL</w:t>
      </w:r>
      <w:proofErr w:type="gramEnd"/>
      <w:r>
        <w:t xml:space="preserve">     0      5.082  -0.999  -0.236                    C</w:t>
      </w:r>
      <w:r>
        <w:tab/>
      </w:r>
      <w:r>
        <w:tab/>
      </w:r>
      <w:r>
        <w:tab/>
      </w:r>
      <w:r>
        <w:rPr>
          <w:i/>
        </w:rPr>
        <w:t>(</w:t>
      </w:r>
      <w:proofErr w:type="spellStart"/>
      <w:r>
        <w:rPr>
          <w:i/>
        </w:rPr>
        <w:t>nb</w:t>
      </w:r>
      <w:proofErr w:type="spellEnd"/>
      <w:r>
        <w:rPr>
          <w:i/>
        </w:rPr>
        <w:t>)</w:t>
      </w:r>
    </w:p>
    <w:p w:rsidR="0072086A" w:rsidRDefault="0072086A" w:rsidP="0072086A">
      <w:pPr>
        <w:spacing w:after="0"/>
        <w:ind w:left="720"/>
        <w:rPr>
          <w:i/>
        </w:rPr>
      </w:pPr>
      <w:r>
        <w:t xml:space="preserve">ATOM     41 </w:t>
      </w:r>
      <w:proofErr w:type="gramStart"/>
      <w:r>
        <w:t>H25  MOL</w:t>
      </w:r>
      <w:proofErr w:type="gramEnd"/>
      <w:r>
        <w:t xml:space="preserve">     0      6.073  -1.446  -0.244                    H</w:t>
      </w:r>
      <w:r>
        <w:tab/>
      </w:r>
      <w:r>
        <w:tab/>
      </w:r>
      <w:r>
        <w:tab/>
      </w:r>
      <w:r>
        <w:rPr>
          <w:i/>
        </w:rPr>
        <w:t>(</w:t>
      </w:r>
      <w:proofErr w:type="spellStart"/>
      <w:r>
        <w:rPr>
          <w:i/>
        </w:rPr>
        <w:t>nb</w:t>
      </w:r>
      <w:proofErr w:type="spellEnd"/>
      <w:r>
        <w:rPr>
          <w:i/>
        </w:rPr>
        <w:t>)</w:t>
      </w:r>
    </w:p>
    <w:p w:rsidR="0072086A" w:rsidRDefault="0072086A" w:rsidP="0072086A">
      <w:pPr>
        <w:spacing w:after="0"/>
        <w:ind w:left="720"/>
      </w:pPr>
      <w:r>
        <w:t xml:space="preserve">ATOM     42 </w:t>
      </w:r>
      <w:proofErr w:type="gramStart"/>
      <w:r>
        <w:t>O26  MOL</w:t>
      </w:r>
      <w:proofErr w:type="gramEnd"/>
      <w:r>
        <w:t xml:space="preserve">     0      3.613   2.240   0.477                    O</w:t>
      </w:r>
      <w:r>
        <w:tab/>
      </w:r>
      <w:r>
        <w:tab/>
      </w:r>
      <w:r>
        <w:tab/>
      </w:r>
      <w:r>
        <w:rPr>
          <w:i/>
        </w:rPr>
        <w:t>(</w:t>
      </w:r>
      <w:proofErr w:type="spellStart"/>
      <w:r>
        <w:rPr>
          <w:i/>
        </w:rPr>
        <w:t>nb</w:t>
      </w:r>
      <w:proofErr w:type="spellEnd"/>
      <w:r>
        <w:rPr>
          <w:i/>
        </w:rPr>
        <w:t>)</w:t>
      </w:r>
    </w:p>
    <w:p w:rsidR="0072086A" w:rsidRDefault="0072086A" w:rsidP="0072086A">
      <w:pPr>
        <w:spacing w:after="0"/>
        <w:ind w:left="720"/>
      </w:pPr>
      <w:r>
        <w:lastRenderedPageBreak/>
        <w:t xml:space="preserve">ATOM     43 </w:t>
      </w:r>
      <w:proofErr w:type="gramStart"/>
      <w:r>
        <w:t>H26  MOL</w:t>
      </w:r>
      <w:proofErr w:type="gramEnd"/>
      <w:r>
        <w:t xml:space="preserve">     0      2.702   2.572   0.269                    H</w:t>
      </w:r>
      <w:r>
        <w:tab/>
      </w:r>
      <w:r>
        <w:tab/>
      </w:r>
      <w:r>
        <w:tab/>
      </w:r>
      <w:r>
        <w:rPr>
          <w:i/>
        </w:rPr>
        <w:t>(</w:t>
      </w:r>
      <w:proofErr w:type="spellStart"/>
      <w:r>
        <w:rPr>
          <w:i/>
        </w:rPr>
        <w:t>nb</w:t>
      </w:r>
      <w:proofErr w:type="spellEnd"/>
      <w:r>
        <w:rPr>
          <w:i/>
        </w:rPr>
        <w:t>)</w:t>
      </w:r>
    </w:p>
    <w:p w:rsidR="0072086A" w:rsidRDefault="0072086A" w:rsidP="0072086A">
      <w:pPr>
        <w:spacing w:after="0"/>
        <w:ind w:left="720"/>
      </w:pPr>
    </w:p>
    <w:p w:rsidR="0072086A" w:rsidRDefault="0072086A" w:rsidP="0072086A">
      <w:pPr>
        <w:numPr>
          <w:ilvl w:val="0"/>
          <w:numId w:val="1"/>
        </w:numPr>
        <w:spacing w:after="0"/>
        <w:rPr>
          <w:b/>
        </w:rPr>
      </w:pPr>
      <w:r>
        <w:t xml:space="preserve">For each molecule involved in the charge calculation, you should have a (single) separate p2n file and a single log file that contains the coordinates of every conformation you are including in the charge calculation. </w:t>
      </w:r>
      <w:r>
        <w:rPr>
          <w:b/>
        </w:rPr>
        <w:t xml:space="preserve">Append all conformations of each molecule into one .p2n file and one .log file, and ensure that the conformations are in the same order in the p2n and log files:  </w:t>
      </w:r>
    </w:p>
    <w:p w:rsidR="0072086A" w:rsidRDefault="0072086A" w:rsidP="0072086A">
      <w:pPr>
        <w:spacing w:after="0"/>
        <w:ind w:left="720"/>
        <w:rPr>
          <w:b/>
        </w:rPr>
      </w:pPr>
    </w:p>
    <w:p w:rsidR="0072086A" w:rsidRDefault="0072086A" w:rsidP="0072086A">
      <w:pPr>
        <w:jc w:val="center"/>
      </w:pPr>
      <w:proofErr w:type="gramStart"/>
      <w:r>
        <w:t>cat</w:t>
      </w:r>
      <w:proofErr w:type="gramEnd"/>
      <w:r>
        <w:t xml:space="preserve"> conformation1.p2n conformation2.p2n conformation3.p2n ….. conformationN.p2n &gt; Mol_red1.p2n</w:t>
      </w:r>
    </w:p>
    <w:p w:rsidR="0072086A" w:rsidRDefault="0072086A" w:rsidP="0072086A">
      <w:pPr>
        <w:jc w:val="center"/>
      </w:pPr>
      <w:proofErr w:type="spellStart"/>
      <w:proofErr w:type="gramStart"/>
      <w:r>
        <w:t>ie</w:t>
      </w:r>
      <w:proofErr w:type="spellEnd"/>
      <w:proofErr w:type="gramEnd"/>
      <w:r>
        <w:t xml:space="preserve">. </w:t>
      </w:r>
      <w:proofErr w:type="gramStart"/>
      <w:r>
        <w:t>cat</w:t>
      </w:r>
      <w:proofErr w:type="gramEnd"/>
      <w:r>
        <w:t xml:space="preserve"> anti.p2n syn.p2n  &gt; Mol_red6.p2n</w:t>
      </w:r>
    </w:p>
    <w:p w:rsidR="0072086A" w:rsidRDefault="0072086A" w:rsidP="0072086A">
      <w:pPr>
        <w:jc w:val="center"/>
      </w:pPr>
      <w:proofErr w:type="gramStart"/>
      <w:r>
        <w:t>cat</w:t>
      </w:r>
      <w:proofErr w:type="gramEnd"/>
      <w:r>
        <w:t xml:space="preserve"> conformation1.log conformation2.log conformation3.log ….. conformationN.log &gt; Mol_red1.log</w:t>
      </w:r>
    </w:p>
    <w:p w:rsidR="0072086A" w:rsidRDefault="0072086A" w:rsidP="0072086A">
      <w:pPr>
        <w:jc w:val="center"/>
      </w:pPr>
      <w:proofErr w:type="spellStart"/>
      <w:proofErr w:type="gramStart"/>
      <w:r>
        <w:t>ie</w:t>
      </w:r>
      <w:proofErr w:type="spellEnd"/>
      <w:proofErr w:type="gramEnd"/>
      <w:r>
        <w:t xml:space="preserve">. </w:t>
      </w:r>
      <w:proofErr w:type="gramStart"/>
      <w:r>
        <w:t>cat</w:t>
      </w:r>
      <w:proofErr w:type="gramEnd"/>
      <w:r>
        <w:t xml:space="preserve"> anti.log syn.log &gt; Mol_red6.log</w:t>
      </w:r>
    </w:p>
    <w:p w:rsidR="0072086A" w:rsidRDefault="0072086A" w:rsidP="0072086A">
      <w:pPr>
        <w:numPr>
          <w:ilvl w:val="0"/>
          <w:numId w:val="1"/>
        </w:numPr>
      </w:pPr>
      <w:r>
        <w:t>Repeat Step 4 for every molecule. Note that you MUST rename files to “</w:t>
      </w:r>
      <w:r>
        <w:rPr>
          <w:b/>
        </w:rPr>
        <w:t>Mol_red1.p2n</w:t>
      </w:r>
      <w:r>
        <w:t xml:space="preserve"> and </w:t>
      </w:r>
      <w:r>
        <w:rPr>
          <w:b/>
        </w:rPr>
        <w:t>Mol_red1.log</w:t>
      </w:r>
      <w:r>
        <w:t xml:space="preserve">” where </w:t>
      </w:r>
      <w:r>
        <w:rPr>
          <w:b/>
        </w:rPr>
        <w:t>1</w:t>
      </w:r>
      <w:r>
        <w:t xml:space="preserve"> is the molecule number. If you plan to use charge </w:t>
      </w:r>
      <w:proofErr w:type="spellStart"/>
      <w:r>
        <w:t>equivalencing</w:t>
      </w:r>
      <w:proofErr w:type="spellEnd"/>
      <w:r>
        <w:t xml:space="preserve">, then the molecule assigned to be number 1 should be the one </w:t>
      </w:r>
      <w:r>
        <w:rPr>
          <w:i/>
        </w:rPr>
        <w:t>donating</w:t>
      </w:r>
      <w:r>
        <w:t xml:space="preserve"> the chemical group (e.g.; </w:t>
      </w:r>
      <w:proofErr w:type="spellStart"/>
      <w:r>
        <w:t>dimethylphosphate</w:t>
      </w:r>
      <w:proofErr w:type="spellEnd"/>
      <w:r>
        <w:t xml:space="preserve"> should be molecule 1 if attaching to a nucleoside, where the nucleoside(s) would be Mol_red2, Mol_red3, Mol_red4, etc.). You should then further edit the p2n files manually. Separate each conformation in the p2n file with a TER card (Remove the END card that is present). Only the first conformation in the file needs the REMARK lines at the top of the conformation (except for a REMARK line with a description of each conformation, for your own benefit). Only the first conformation in the file requires topology information following the Cartesian coordinates. Note that log files require no further editing, but </w:t>
      </w:r>
      <w:r>
        <w:rPr>
          <w:i/>
        </w:rPr>
        <w:t>cannot</w:t>
      </w:r>
      <w:r>
        <w:t xml:space="preserve"> contain frequency calculation information, and MUST be optimization logs, not single points.</w:t>
      </w:r>
    </w:p>
    <w:p w:rsidR="0072086A" w:rsidRDefault="0072086A" w:rsidP="0072086A">
      <w:pPr>
        <w:numPr>
          <w:ilvl w:val="0"/>
          <w:numId w:val="1"/>
        </w:numPr>
      </w:pPr>
      <w:r>
        <w:t>Edit the “TITLE” of the molecule in .p2n to something that makes sense (see example p2n file above). Check that the charge and multiplicity are correct. For the first conformation in each file, tell the program what reorientation procedure to use when calculating the charge on each atom and place this on the top of every file:</w:t>
      </w:r>
    </w:p>
    <w:p w:rsidR="0072086A" w:rsidRDefault="0072086A" w:rsidP="0072086A">
      <w:pPr>
        <w:ind w:left="360"/>
        <w:jc w:val="center"/>
      </w:pPr>
      <w:r>
        <w:t>REMARK REORIENT 1 2 3 | 3 2 1 | 4 5 6 | 6 5 4</w:t>
      </w:r>
    </w:p>
    <w:p w:rsidR="0072086A" w:rsidRDefault="0072086A" w:rsidP="0072086A">
      <w:r>
        <w:t xml:space="preserve">It is a good idea to reverse the order of atoms you have chosen to cancel some error.  Only choose heavy atoms for reorientation, not hydrogens. Any heavy atoms can be chosen.  I chose 4 orientations, the more orientations you choose the more reproducible the numbers are.  </w:t>
      </w:r>
    </w:p>
    <w:p w:rsidR="0072086A" w:rsidRDefault="0072086A" w:rsidP="0072086A">
      <w:r>
        <w:t xml:space="preserve">In the atom names column, </w:t>
      </w:r>
      <w:r>
        <w:rPr>
          <w:i/>
        </w:rPr>
        <w:t>equivalent atoms must have identical names</w:t>
      </w:r>
      <w:r>
        <w:t>. This may require further manual editing. Note that atoms with a “T” after the name will be treated in two-stage RESP generation.</w:t>
      </w:r>
    </w:p>
    <w:p w:rsidR="0072086A" w:rsidRDefault="0072086A" w:rsidP="0072086A">
      <w:pPr>
        <w:numPr>
          <w:ilvl w:val="0"/>
          <w:numId w:val="1"/>
        </w:numPr>
      </w:pPr>
      <w:r>
        <w:t xml:space="preserve"> If intermolecular charge constraints or intramolecular charge constraints or intermolecular charge </w:t>
      </w:r>
      <w:proofErr w:type="spellStart"/>
      <w:r>
        <w:t>equivalencing</w:t>
      </w:r>
      <w:proofErr w:type="spellEnd"/>
      <w:r>
        <w:t xml:space="preserve"> is required, insert the appropriate command in the p2n file remarks for the </w:t>
      </w:r>
      <w:r>
        <w:rPr>
          <w:b/>
        </w:rPr>
        <w:t>first</w:t>
      </w:r>
      <w:r>
        <w:t xml:space="preserve"> conformation: </w:t>
      </w:r>
    </w:p>
    <w:p w:rsidR="0072086A" w:rsidRDefault="0072086A" w:rsidP="0072086A">
      <w:pPr>
        <w:ind w:firstLine="720"/>
      </w:pPr>
      <w:r>
        <w:t>Ex. 1:  REMARK INTER-MCC 0.0 | 1 2 | 14 15 | 6 7 8 9</w:t>
      </w:r>
    </w:p>
    <w:p w:rsidR="0072086A" w:rsidRDefault="0072086A" w:rsidP="0072086A">
      <w:pPr>
        <w:ind w:firstLine="720"/>
        <w:jc w:val="center"/>
      </w:pPr>
      <w:r>
        <w:t xml:space="preserve">This is read as: REMARK </w:t>
      </w:r>
      <w:proofErr w:type="spellStart"/>
      <w:r>
        <w:t>intermolecular_charge_constraint</w:t>
      </w:r>
      <w:proofErr w:type="spellEnd"/>
      <w:r>
        <w:t xml:space="preserve">   charge constraint 0.0 | molecules 1 and 2 involved | atoms from molecule 1 involved are 14 and 15 | atoms from molecule 2 involved are 6, 7</w:t>
      </w:r>
      <w:proofErr w:type="gramStart"/>
      <w:r>
        <w:t>,8</w:t>
      </w:r>
      <w:proofErr w:type="gramEnd"/>
      <w:r>
        <w:t xml:space="preserve"> and 9</w:t>
      </w:r>
    </w:p>
    <w:p w:rsidR="0072086A" w:rsidRDefault="0072086A" w:rsidP="0072086A">
      <w:pPr>
        <w:ind w:firstLine="720"/>
        <w:jc w:val="center"/>
      </w:pPr>
      <w:r>
        <w:t>Atoms 14 and 15 in Molecule 1 and atoms 6 7 8 9 in Molecule 2 will be constrained to a charge of zero so that these atoms can be deleted and Molecule 1 and 2 can be connected, such as a phosphate group joined to a nucleoside to form a nucleotide.</w:t>
      </w:r>
    </w:p>
    <w:p w:rsidR="0072086A" w:rsidRDefault="0072086A" w:rsidP="0072086A">
      <w:pPr>
        <w:ind w:firstLine="720"/>
      </w:pPr>
      <w:r>
        <w:t>e.g. 2.  REMARK INTER-MEQA 2 3 4 5 6 | 1 2 3 4 5 6 7 8 9 10 13 14 15 16 17</w:t>
      </w:r>
    </w:p>
    <w:p w:rsidR="0072086A" w:rsidRDefault="0072086A" w:rsidP="0072086A">
      <w:pPr>
        <w:ind w:firstLine="720"/>
      </w:pPr>
      <w:r>
        <w:t xml:space="preserve">This means Charge </w:t>
      </w:r>
      <w:proofErr w:type="spellStart"/>
      <w:r>
        <w:t>Equivalencing</w:t>
      </w:r>
      <w:proofErr w:type="spellEnd"/>
      <w:r>
        <w:t xml:space="preserve"> between molecules 2, 3, 4, 5, 6, where atoms 1-10 and 13-17 (in this example, the sugar atoms in each of the 5 nucleosides) are held equivalent (</w:t>
      </w:r>
      <w:r>
        <w:rPr>
          <w:i/>
        </w:rPr>
        <w:t>atom order in each file must be identical</w:t>
      </w:r>
      <w:r>
        <w:t xml:space="preserve">). Note atoms 11 and 12 are not held equivalent because these are C1’ and H1’ and allowed to have different charges. </w:t>
      </w:r>
    </w:p>
    <w:p w:rsidR="0072086A" w:rsidRDefault="0072086A" w:rsidP="0072086A">
      <w:pPr>
        <w:ind w:firstLine="720"/>
      </w:pPr>
      <w:r>
        <w:t xml:space="preserve">These two commands must be present in the REMARK lines of only </w:t>
      </w:r>
      <w:r>
        <w:rPr>
          <w:b/>
        </w:rPr>
        <w:t>one</w:t>
      </w:r>
      <w:r>
        <w:t xml:space="preserve"> of the p2n files when multiple molecules are being considered. However, reorientation remarks are required for each individual p2n file (each molecule).</w:t>
      </w:r>
    </w:p>
    <w:p w:rsidR="0072086A" w:rsidRDefault="0072086A" w:rsidP="0072086A">
      <w:pPr>
        <w:numPr>
          <w:ilvl w:val="0"/>
          <w:numId w:val="1"/>
        </w:numPr>
      </w:pPr>
      <w:r>
        <w:t>Now you can run the RED script to generate charges for all atoms, and .mol2 files.</w:t>
      </w:r>
      <w:r w:rsidR="002B720F">
        <w:t xml:space="preserve"> Ensure that you load AMBER before you run this.</w:t>
      </w:r>
      <w:r>
        <w:t xml:space="preserve"> </w:t>
      </w:r>
    </w:p>
    <w:p w:rsidR="0072086A" w:rsidRDefault="0072086A" w:rsidP="0072086A">
      <w:pPr>
        <w:ind w:left="720"/>
        <w:jc w:val="center"/>
      </w:pPr>
      <w:proofErr w:type="spellStart"/>
      <w:proofErr w:type="gramStart"/>
      <w:r>
        <w:t>perl</w:t>
      </w:r>
      <w:proofErr w:type="spellEnd"/>
      <w:proofErr w:type="gramEnd"/>
      <w:r>
        <w:t xml:space="preserve"> RED-vIII.4.pl &gt; RED-vIII.4.log</w:t>
      </w:r>
    </w:p>
    <w:p w:rsidR="0072086A" w:rsidRDefault="0072086A" w:rsidP="0072086A">
      <w:pPr>
        <w:numPr>
          <w:ilvl w:val="0"/>
          <w:numId w:val="1"/>
        </w:numPr>
      </w:pPr>
      <w:r>
        <w:t xml:space="preserve">It should take less than an hour to run the script successfully. You will get back a DATA-RED directory with a subdirectory for each molecule involved in the run, plus a </w:t>
      </w:r>
      <w:proofErr w:type="spellStart"/>
      <w:r>
        <w:rPr>
          <w:b/>
        </w:rPr>
        <w:t>Mol_MM</w:t>
      </w:r>
      <w:proofErr w:type="spellEnd"/>
      <w:r>
        <w:t xml:space="preserve"> directory for the molecular fragments (nucleotides) generated by the charge-</w:t>
      </w:r>
      <w:proofErr w:type="spellStart"/>
      <w:r>
        <w:t>equivalencing</w:t>
      </w:r>
      <w:proofErr w:type="spellEnd"/>
      <w:r>
        <w:t xml:space="preserve"> process. In each whole molecule subdirectory is a mol2 file containing RESP charges for the whole molecule. In the </w:t>
      </w:r>
      <w:proofErr w:type="spellStart"/>
      <w:r>
        <w:t>Mol_MM</w:t>
      </w:r>
      <w:proofErr w:type="spellEnd"/>
      <w:r>
        <w:t xml:space="preserve"> directory are mol2 files for every fragment generated. The mol2 files contain the atomic coordinates and a column with the charges you have now calculated. There is also space for a column containing atom types which we will generate next. We will use these mol2 files to convert to an AMBER library file.</w:t>
      </w:r>
    </w:p>
    <w:p w:rsidR="0072086A" w:rsidRDefault="0072086A" w:rsidP="0072086A">
      <w:pPr>
        <w:rPr>
          <w:i/>
          <w:u w:val="single"/>
        </w:rPr>
      </w:pPr>
      <w:r>
        <w:rPr>
          <w:i/>
          <w:u w:val="single"/>
        </w:rPr>
        <w:t>Generate Atom Types and Missing Parameters for your modified base</w:t>
      </w:r>
    </w:p>
    <w:p w:rsidR="0072086A" w:rsidRDefault="0072086A" w:rsidP="0072086A">
      <w:pPr>
        <w:numPr>
          <w:ilvl w:val="0"/>
          <w:numId w:val="1"/>
        </w:numPr>
      </w:pPr>
      <w:r>
        <w:t xml:space="preserve">Choose the mol2 output file you want to use in AMBER (either the nucleoside or nucleotide fragment), and run antechamber to generate (amber) atom types in your file.  </w:t>
      </w:r>
      <w:r w:rsidR="00053475">
        <w:t>When naming output</w:t>
      </w:r>
      <w:r w:rsidR="00F6474D">
        <w:t>.mol2</w:t>
      </w:r>
      <w:r w:rsidR="00053475">
        <w:t>, use 3 letter code as this will be needed later (</w:t>
      </w:r>
      <w:proofErr w:type="spellStart"/>
      <w:r w:rsidR="00053475">
        <w:t>eg</w:t>
      </w:r>
      <w:proofErr w:type="spellEnd"/>
      <w:r w:rsidR="00053475">
        <w:t>. t4m could represent o</w:t>
      </w:r>
      <w:r w:rsidR="00053475" w:rsidRPr="00672C6F">
        <w:rPr>
          <w:u w:val="single"/>
        </w:rPr>
        <w:t>4</w:t>
      </w:r>
      <w:r w:rsidR="00053475">
        <w:t>-</w:t>
      </w:r>
      <w:r w:rsidR="00053475" w:rsidRPr="00672C6F">
        <w:rPr>
          <w:u w:val="single"/>
        </w:rPr>
        <w:t>m</w:t>
      </w:r>
      <w:r w:rsidR="00053475">
        <w:t>ethyl</w:t>
      </w:r>
      <w:r w:rsidR="00053475" w:rsidRPr="00672C6F">
        <w:rPr>
          <w:u w:val="single"/>
        </w:rPr>
        <w:t>t</w:t>
      </w:r>
      <w:r w:rsidR="00053475">
        <w:t>hymine)</w:t>
      </w:r>
    </w:p>
    <w:p w:rsidR="0072086A" w:rsidRDefault="0072086A" w:rsidP="0072086A">
      <w:pPr>
        <w:ind w:firstLine="720"/>
        <w:jc w:val="center"/>
      </w:pPr>
      <w:proofErr w:type="gramStart"/>
      <w:r>
        <w:t>antechamber  -</w:t>
      </w:r>
      <w:proofErr w:type="spellStart"/>
      <w:proofErr w:type="gramEnd"/>
      <w:r>
        <w:t>i</w:t>
      </w:r>
      <w:proofErr w:type="spellEnd"/>
      <w:r>
        <w:t xml:space="preserve"> input.mol2 –fi mol2 –o output.mol2 –</w:t>
      </w:r>
      <w:proofErr w:type="spellStart"/>
      <w:r>
        <w:t>fo</w:t>
      </w:r>
      <w:proofErr w:type="spellEnd"/>
      <w:r>
        <w:t xml:space="preserve"> mol2 –at amber</w:t>
      </w:r>
    </w:p>
    <w:p w:rsidR="0072086A" w:rsidRDefault="0072086A" w:rsidP="0072086A">
      <w:pPr>
        <w:ind w:firstLine="720"/>
      </w:pPr>
      <w:r>
        <w:t xml:space="preserve">The “-at” flag specifies the kind of atom type. The default is gaff. (I modified my phenol carbon with the OH group to be type “C” instead of “CA.”) Antechamber also modifies the </w:t>
      </w:r>
      <w:proofErr w:type="spellStart"/>
      <w:r>
        <w:t>connectivities</w:t>
      </w:r>
      <w:proofErr w:type="spellEnd"/>
      <w:r>
        <w:t>, so I undo those changes.</w:t>
      </w:r>
    </w:p>
    <w:p w:rsidR="00942C33" w:rsidRPr="00672C6F" w:rsidRDefault="00942C33" w:rsidP="00942C33">
      <w:pPr>
        <w:rPr>
          <w:b/>
        </w:rPr>
      </w:pPr>
      <w:r w:rsidRPr="00672C6F">
        <w:rPr>
          <w:b/>
        </w:rPr>
        <w:t xml:space="preserve">Editing mol2 BEFORE </w:t>
      </w:r>
      <w:proofErr w:type="spellStart"/>
      <w:r w:rsidRPr="00672C6F">
        <w:rPr>
          <w:b/>
        </w:rPr>
        <w:t>frcmod</w:t>
      </w:r>
      <w:proofErr w:type="spellEnd"/>
      <w:r w:rsidRPr="00672C6F">
        <w:rPr>
          <w:b/>
        </w:rPr>
        <w:t xml:space="preserve"> files:</w:t>
      </w:r>
    </w:p>
    <w:p w:rsidR="00942C33" w:rsidRDefault="00942C33" w:rsidP="00942C33">
      <w:r>
        <w:t>Correct atom types (after coordinates)</w:t>
      </w:r>
    </w:p>
    <w:p w:rsidR="00942C33" w:rsidRDefault="00942C33" w:rsidP="00942C33">
      <w:r>
        <w:t>Change all * to ‘</w:t>
      </w:r>
    </w:p>
    <w:p w:rsidR="00942C33" w:rsidRDefault="00942C33" w:rsidP="00942C33">
      <w:r>
        <w:t>UNL should be your file name (</w:t>
      </w:r>
      <w:proofErr w:type="spellStart"/>
      <w:r>
        <w:t>eg</w:t>
      </w:r>
      <w:proofErr w:type="spellEnd"/>
      <w:r>
        <w:t>. t4m)</w:t>
      </w:r>
    </w:p>
    <w:p w:rsidR="00942C33" w:rsidRDefault="00942C33" w:rsidP="00672C6F">
      <w:r>
        <w:t>Fix first row of atoms (</w:t>
      </w:r>
      <w:proofErr w:type="spellStart"/>
      <w:r>
        <w:t>eg</w:t>
      </w:r>
      <w:proofErr w:type="spellEnd"/>
      <w:r>
        <w:t xml:space="preserve">: N </w:t>
      </w:r>
      <w:r w:rsidR="006C727D">
        <w:t>could be N1, and CH3 could be C7</w:t>
      </w:r>
      <w:proofErr w:type="gramStart"/>
      <w:r w:rsidR="006C727D">
        <w:t>,H71,H72.H7</w:t>
      </w:r>
      <w:r>
        <w:t>3</w:t>
      </w:r>
      <w:proofErr w:type="gramEnd"/>
      <w:r>
        <w:t>)</w:t>
      </w:r>
    </w:p>
    <w:p w:rsidR="0072086A" w:rsidRDefault="0072086A" w:rsidP="0072086A">
      <w:pPr>
        <w:numPr>
          <w:ilvl w:val="0"/>
          <w:numId w:val="1"/>
        </w:numPr>
      </w:pPr>
      <w:r>
        <w:t xml:space="preserve">Then run </w:t>
      </w:r>
      <w:proofErr w:type="spellStart"/>
      <w:r>
        <w:t>parmchk</w:t>
      </w:r>
      <w:proofErr w:type="spellEnd"/>
      <w:r>
        <w:t xml:space="preserve"> to check the parameters required by your molecule against the parameters provided by your </w:t>
      </w:r>
      <w:proofErr w:type="spellStart"/>
      <w:r>
        <w:t>forcefield</w:t>
      </w:r>
      <w:proofErr w:type="spellEnd"/>
      <w:r>
        <w:t xml:space="preserve"> to find out what parameters are missing. First make sure to copy the parameter file from within the Amber folders to the working directory (in this case, we are using the parm99SB </w:t>
      </w:r>
      <w:proofErr w:type="spellStart"/>
      <w:r>
        <w:t>forcefield</w:t>
      </w:r>
      <w:proofErr w:type="spellEnd"/>
      <w:r>
        <w:t>, so the parameters are contained in the file parm</w:t>
      </w:r>
      <w:r w:rsidR="004E24EC">
        <w:t>10</w:t>
      </w:r>
      <w:r>
        <w:t>.dat).</w:t>
      </w:r>
    </w:p>
    <w:p w:rsidR="0072086A" w:rsidRDefault="0072086A" w:rsidP="0072086A">
      <w:pPr>
        <w:jc w:val="center"/>
      </w:pPr>
      <w:proofErr w:type="spellStart"/>
      <w:proofErr w:type="gramStart"/>
      <w:r>
        <w:t>parmchk</w:t>
      </w:r>
      <w:proofErr w:type="spellEnd"/>
      <w:proofErr w:type="gramEnd"/>
      <w:r>
        <w:t xml:space="preserve"> –</w:t>
      </w:r>
      <w:proofErr w:type="spellStart"/>
      <w:r>
        <w:t>i</w:t>
      </w:r>
      <w:proofErr w:type="spellEnd"/>
      <w:r>
        <w:t xml:space="preserve"> </w:t>
      </w:r>
      <w:r w:rsidR="004E24EC">
        <w:t>output</w:t>
      </w:r>
      <w:r>
        <w:t xml:space="preserve">.mol2 –f mol2 –o </w:t>
      </w:r>
      <w:proofErr w:type="spellStart"/>
      <w:r>
        <w:t>output.frcmod</w:t>
      </w:r>
      <w:proofErr w:type="spellEnd"/>
      <w:r>
        <w:t xml:space="preserve"> –p parm</w:t>
      </w:r>
      <w:r w:rsidR="004E24EC">
        <w:t>10</w:t>
      </w:r>
      <w:r>
        <w:t>.dat</w:t>
      </w:r>
    </w:p>
    <w:p w:rsidR="004E24EC" w:rsidRDefault="0072086A" w:rsidP="0072086A">
      <w:r>
        <w:tab/>
      </w:r>
      <w:proofErr w:type="spellStart"/>
      <w:r>
        <w:t>Parmchk</w:t>
      </w:r>
      <w:proofErr w:type="spellEnd"/>
      <w:r>
        <w:t xml:space="preserve"> will assign missing parameters if there is something similar enough in the </w:t>
      </w:r>
      <w:proofErr w:type="spellStart"/>
      <w:r>
        <w:t>forcefield</w:t>
      </w:r>
      <w:proofErr w:type="spellEnd"/>
      <w:r>
        <w:t xml:space="preserve">. It will print these to the </w:t>
      </w:r>
      <w:proofErr w:type="spellStart"/>
      <w:r>
        <w:t>frcmod</w:t>
      </w:r>
      <w:proofErr w:type="spellEnd"/>
      <w:r>
        <w:t xml:space="preserve"> file. It will also list any parameters that for which no approximation could be found. Check for any that say ‘ATTN, need revision’</w:t>
      </w:r>
      <w:bookmarkStart w:id="0" w:name="_GoBack"/>
      <w:bookmarkEnd w:id="0"/>
      <w:r>
        <w:t xml:space="preserve"> and correct these by repeating </w:t>
      </w:r>
      <w:r w:rsidR="004E24EC">
        <w:t>step</w:t>
      </w:r>
      <w:r>
        <w:t xml:space="preserve"> 11 with the gaff atom types and parameter files and generating another </w:t>
      </w:r>
      <w:proofErr w:type="spellStart"/>
      <w:r>
        <w:t>frcmod</w:t>
      </w:r>
      <w:proofErr w:type="spellEnd"/>
      <w:r>
        <w:t xml:space="preserve"> file</w:t>
      </w:r>
      <w:r w:rsidR="004E24EC">
        <w:t>:</w:t>
      </w:r>
    </w:p>
    <w:p w:rsidR="004E24EC" w:rsidRDefault="004E24EC" w:rsidP="00672C6F">
      <w:pPr>
        <w:jc w:val="center"/>
      </w:pPr>
      <w:proofErr w:type="spellStart"/>
      <w:proofErr w:type="gramStart"/>
      <w:r>
        <w:t>parmchk</w:t>
      </w:r>
      <w:proofErr w:type="spellEnd"/>
      <w:proofErr w:type="gramEnd"/>
      <w:r>
        <w:t xml:space="preserve"> –</w:t>
      </w:r>
      <w:proofErr w:type="spellStart"/>
      <w:r>
        <w:t>i</w:t>
      </w:r>
      <w:proofErr w:type="spellEnd"/>
      <w:r>
        <w:t xml:space="preserve"> </w:t>
      </w:r>
      <w:r w:rsidR="00C416BD">
        <w:t>output</w:t>
      </w:r>
      <w:r>
        <w:t>.mol2 –f mol2 –o output</w:t>
      </w:r>
      <w:r w:rsidR="006B2902">
        <w:t>-</w:t>
      </w:r>
      <w:proofErr w:type="spellStart"/>
      <w:r>
        <w:t>gaff.frcmod</w:t>
      </w:r>
      <w:proofErr w:type="spellEnd"/>
      <w:r>
        <w:t xml:space="preserve"> –p gaff.dat</w:t>
      </w:r>
    </w:p>
    <w:p w:rsidR="00A42174" w:rsidRDefault="00053475" w:rsidP="0072086A">
      <w:r>
        <w:t>T</w:t>
      </w:r>
      <w:r w:rsidR="0072086A">
        <w:t xml:space="preserve">hen </w:t>
      </w:r>
      <w:r w:rsidR="004E24EC">
        <w:t xml:space="preserve">combine </w:t>
      </w:r>
      <w:r w:rsidR="0072086A">
        <w:t>these</w:t>
      </w:r>
      <w:r w:rsidR="004E24EC">
        <w:t xml:space="preserve"> by copying and pasting the</w:t>
      </w:r>
      <w:r w:rsidR="00A42174">
        <w:t xml:space="preserve"> corresponding</w:t>
      </w:r>
      <w:r w:rsidR="004E24EC">
        <w:t xml:space="preserve"> coordinates/description into your </w:t>
      </w:r>
      <w:proofErr w:type="spellStart"/>
      <w:r w:rsidR="004E24EC">
        <w:t>output.frcmod</w:t>
      </w:r>
      <w:proofErr w:type="spellEnd"/>
    </w:p>
    <w:p w:rsidR="0072086A" w:rsidRDefault="0072086A" w:rsidP="0072086A">
      <w:r>
        <w:rPr>
          <w:i/>
          <w:u w:val="single"/>
        </w:rPr>
        <w:t>Creating Amber library files</w:t>
      </w:r>
    </w:p>
    <w:p w:rsidR="00053475" w:rsidRDefault="0072086A" w:rsidP="0072086A">
      <w:r>
        <w:t>In the case of a WHOLE MOLECULE, the following instructions can be followed without further editing. If creating a nucleotide fragment, please see Step 17 prior to following these directions.</w:t>
      </w:r>
    </w:p>
    <w:p w:rsidR="002721B1" w:rsidRDefault="0072086A" w:rsidP="0072086A">
      <w:pPr>
        <w:numPr>
          <w:ilvl w:val="0"/>
          <w:numId w:val="1"/>
        </w:numPr>
        <w:rPr>
          <w:ins w:id="1" w:author="Bhutani, Priya" w:date="2018-02-05T15:43:00Z"/>
        </w:rPr>
      </w:pPr>
      <w:r>
        <w:t xml:space="preserve">Now we will convert the mol2 file to an amber library file. Load your force field in </w:t>
      </w:r>
      <w:proofErr w:type="spellStart"/>
      <w:r>
        <w:t>tleap</w:t>
      </w:r>
      <w:proofErr w:type="spellEnd"/>
      <w:ins w:id="2" w:author="Bhutani, Priya" w:date="2018-01-31T11:04:00Z">
        <w:r w:rsidR="00053475">
          <w:t xml:space="preserve"> with the following commands, replacing </w:t>
        </w:r>
        <w:proofErr w:type="spellStart"/>
        <w:r w:rsidR="00053475">
          <w:t>output.frcmod</w:t>
        </w:r>
        <w:proofErr w:type="spellEnd"/>
        <w:r w:rsidR="00053475">
          <w:t xml:space="preserve"> and output.mol2 with your output files from the previous step, and </w:t>
        </w:r>
      </w:ins>
      <w:ins w:id="3" w:author="Bhutani, Priya" w:date="2018-01-31T11:05:00Z">
        <w:r w:rsidR="00053475" w:rsidRPr="00053475">
          <w:rPr>
            <w:b/>
            <w:u w:val="single"/>
            <w:rPrChange w:id="4" w:author="Bhutani, Priya" w:date="2018-01-31T11:05:00Z">
              <w:rPr/>
            </w:rPrChange>
          </w:rPr>
          <w:t>file</w:t>
        </w:r>
        <w:r w:rsidR="00053475">
          <w:t xml:space="preserve"> in </w:t>
        </w:r>
      </w:ins>
      <w:ins w:id="5" w:author="Bhutani, Priya" w:date="2018-01-31T11:04:00Z">
        <w:r w:rsidR="00053475" w:rsidRPr="00053475">
          <w:rPr>
            <w:b/>
            <w:u w:val="single"/>
            <w:rPrChange w:id="6" w:author="Bhutani, Priya" w:date="2018-01-31T11:05:00Z">
              <w:rPr/>
            </w:rPrChange>
          </w:rPr>
          <w:t>file</w:t>
        </w:r>
        <w:r w:rsidR="00053475">
          <w:t>.lib</w:t>
        </w:r>
      </w:ins>
      <w:ins w:id="7" w:author="Bhutani, Priya" w:date="2018-01-31T11:05:00Z">
        <w:r w:rsidR="00053475">
          <w:t xml:space="preserve"> with what you are calling it.</w:t>
        </w:r>
      </w:ins>
    </w:p>
    <w:p w:rsidR="0072086A" w:rsidRDefault="002721B1">
      <w:pPr>
        <w:rPr>
          <w:ins w:id="8" w:author="Bhutani, Priya" w:date="2018-01-31T11:03:00Z"/>
        </w:rPr>
        <w:pPrChange w:id="9" w:author="Bhutani, Priya" w:date="2018-02-05T15:44:00Z">
          <w:pPr>
            <w:numPr>
              <w:numId w:val="1"/>
            </w:numPr>
            <w:ind w:left="720" w:hanging="360"/>
          </w:pPr>
        </w:pPrChange>
      </w:pPr>
      <w:ins w:id="10" w:author="Bhutani, Priya" w:date="2018-02-05T15:44:00Z">
        <w:r>
          <w:t xml:space="preserve">Copy the following lines into notepad, and replace </w:t>
        </w:r>
        <w:proofErr w:type="spellStart"/>
        <w:r>
          <w:t>output.frcmod</w:t>
        </w:r>
        <w:proofErr w:type="spellEnd"/>
        <w:r>
          <w:t xml:space="preserve"> and output.mol2 with your files from steps 10 and 11, and the replace file in file.lib with your 3-letter title</w:t>
        </w:r>
      </w:ins>
      <w:del w:id="11" w:author="Bhutani, Priya" w:date="2018-01-31T11:04:00Z">
        <w:r w:rsidR="0072086A" w:rsidDel="00053475">
          <w:delText xml:space="preserve">. </w:delText>
        </w:r>
      </w:del>
    </w:p>
    <w:p w:rsidR="00053475" w:rsidRDefault="00053475">
      <w:pPr>
        <w:pStyle w:val="NoSpacing"/>
        <w:rPr>
          <w:ins w:id="12" w:author="Bhutani, Priya" w:date="2018-01-31T11:03:00Z"/>
        </w:rPr>
        <w:pPrChange w:id="13" w:author="Bhutani, Priya" w:date="2018-01-31T11:04:00Z">
          <w:pPr>
            <w:pStyle w:val="NoSpacing"/>
            <w:numPr>
              <w:numId w:val="1"/>
            </w:numPr>
            <w:ind w:left="720" w:hanging="360"/>
          </w:pPr>
        </w:pPrChange>
      </w:pPr>
      <w:proofErr w:type="spellStart"/>
      <w:proofErr w:type="gramStart"/>
      <w:ins w:id="14" w:author="Bhutani, Priya" w:date="2018-01-31T11:03:00Z">
        <w:r w:rsidRPr="00DF7D22">
          <w:t>tleap</w:t>
        </w:r>
        <w:proofErr w:type="spellEnd"/>
        <w:proofErr w:type="gramEnd"/>
        <w:r w:rsidRPr="00DF7D22">
          <w:t xml:space="preserve"> -s -f /global/software/amber/amber14p13_at14p27/</w:t>
        </w:r>
        <w:proofErr w:type="spellStart"/>
        <w:r w:rsidRPr="00DF7D22">
          <w:t>dat</w:t>
        </w:r>
        <w:proofErr w:type="spellEnd"/>
        <w:r w:rsidRPr="00DF7D22">
          <w:t>/leap/</w:t>
        </w:r>
        <w:proofErr w:type="spellStart"/>
        <w:r w:rsidRPr="00DF7D22">
          <w:t>cmd</w:t>
        </w:r>
        <w:proofErr w:type="spellEnd"/>
        <w:r w:rsidRPr="00DF7D22">
          <w:t>/</w:t>
        </w:r>
        <w:r w:rsidRPr="0042720C">
          <w:rPr>
            <w:highlight w:val="yellow"/>
          </w:rPr>
          <w:t xml:space="preserve"> </w:t>
        </w:r>
        <w:proofErr w:type="spellStart"/>
        <w:r w:rsidRPr="00702E22">
          <w:rPr>
            <w:highlight w:val="yellow"/>
          </w:rPr>
          <w:t>leaprc.gaff</w:t>
        </w:r>
        <w:proofErr w:type="spellEnd"/>
        <w:r>
          <w:t xml:space="preserve"> </w:t>
        </w:r>
      </w:ins>
    </w:p>
    <w:p w:rsidR="00053475" w:rsidRDefault="00053475">
      <w:pPr>
        <w:pStyle w:val="NoSpacing"/>
        <w:rPr>
          <w:ins w:id="15" w:author="Bhutani, Priya" w:date="2018-01-31T11:03:00Z"/>
        </w:rPr>
        <w:pPrChange w:id="16" w:author="Bhutani, Priya" w:date="2018-01-31T11:04:00Z">
          <w:pPr>
            <w:pStyle w:val="NoSpacing"/>
            <w:numPr>
              <w:numId w:val="1"/>
            </w:numPr>
            <w:ind w:left="720" w:hanging="360"/>
          </w:pPr>
        </w:pPrChange>
      </w:pPr>
      <w:proofErr w:type="gramStart"/>
      <w:ins w:id="17" w:author="Bhutani, Priya" w:date="2018-01-31T11:03:00Z">
        <w:r>
          <w:t>source</w:t>
        </w:r>
        <w:proofErr w:type="gramEnd"/>
        <w:r>
          <w:t xml:space="preserve"> </w:t>
        </w:r>
        <w:r w:rsidRPr="00DF7D22">
          <w:t>leaprc.ff14SB</w:t>
        </w:r>
      </w:ins>
    </w:p>
    <w:p w:rsidR="00053475" w:rsidRPr="00E50689" w:rsidRDefault="00053475">
      <w:pPr>
        <w:pStyle w:val="NoSpacing"/>
        <w:rPr>
          <w:ins w:id="18" w:author="Bhutani, Priya" w:date="2018-01-31T11:03:00Z"/>
          <w:highlight w:val="yellow"/>
        </w:rPr>
        <w:pPrChange w:id="19" w:author="Bhutani, Priya" w:date="2018-01-31T11:04:00Z">
          <w:pPr>
            <w:pStyle w:val="NoSpacing"/>
            <w:numPr>
              <w:numId w:val="1"/>
            </w:numPr>
            <w:ind w:left="720" w:hanging="360"/>
          </w:pPr>
        </w:pPrChange>
      </w:pPr>
      <w:proofErr w:type="spellStart"/>
      <w:proofErr w:type="gramStart"/>
      <w:ins w:id="20" w:author="Bhutani, Priya" w:date="2018-01-31T11:03:00Z">
        <w:r>
          <w:rPr>
            <w:highlight w:val="yellow"/>
          </w:rPr>
          <w:t>loadamberparams</w:t>
        </w:r>
        <w:proofErr w:type="spellEnd"/>
        <w:proofErr w:type="gramEnd"/>
        <w:r>
          <w:rPr>
            <w:highlight w:val="yellow"/>
          </w:rPr>
          <w:t xml:space="preserve"> </w:t>
        </w:r>
        <w:proofErr w:type="spellStart"/>
        <w:r>
          <w:rPr>
            <w:highlight w:val="yellow"/>
          </w:rPr>
          <w:t>output.frcmod</w:t>
        </w:r>
        <w:proofErr w:type="spellEnd"/>
      </w:ins>
    </w:p>
    <w:p w:rsidR="00053475" w:rsidRDefault="00053475">
      <w:pPr>
        <w:pStyle w:val="NoSpacing"/>
        <w:rPr>
          <w:ins w:id="21" w:author="Bhutani, Priya" w:date="2018-01-31T11:03:00Z"/>
        </w:rPr>
        <w:pPrChange w:id="22" w:author="Bhutani, Priya" w:date="2018-01-31T11:04:00Z">
          <w:pPr>
            <w:pStyle w:val="NoSpacing"/>
            <w:numPr>
              <w:numId w:val="1"/>
            </w:numPr>
            <w:ind w:left="720" w:hanging="360"/>
          </w:pPr>
        </w:pPrChange>
      </w:pPr>
      <w:ins w:id="23" w:author="Bhutani, Priya" w:date="2018-01-31T11:03:00Z">
        <w:r w:rsidRPr="00702E22">
          <w:rPr>
            <w:highlight w:val="yellow"/>
          </w:rPr>
          <w:t>LIG=loadmol2 output.mol2</w:t>
        </w:r>
        <w:r>
          <w:tab/>
        </w:r>
      </w:ins>
    </w:p>
    <w:p w:rsidR="00053475" w:rsidRDefault="00053475">
      <w:pPr>
        <w:pStyle w:val="NoSpacing"/>
        <w:rPr>
          <w:ins w:id="24" w:author="Bhutani, Priya" w:date="2018-01-31T11:03:00Z"/>
        </w:rPr>
        <w:pPrChange w:id="25" w:author="Bhutani, Priya" w:date="2018-01-31T11:04:00Z">
          <w:pPr>
            <w:pStyle w:val="NoSpacing"/>
            <w:numPr>
              <w:numId w:val="1"/>
            </w:numPr>
            <w:ind w:left="720" w:hanging="360"/>
          </w:pPr>
        </w:pPrChange>
      </w:pPr>
      <w:proofErr w:type="spellStart"/>
      <w:proofErr w:type="gramStart"/>
      <w:ins w:id="26" w:author="Bhutani, Priya" w:date="2018-01-31T11:03:00Z">
        <w:r>
          <w:t>savepdb</w:t>
        </w:r>
        <w:proofErr w:type="spellEnd"/>
        <w:proofErr w:type="gramEnd"/>
        <w:r>
          <w:t xml:space="preserve"> LIG lig.pdb</w:t>
        </w:r>
      </w:ins>
    </w:p>
    <w:p w:rsidR="00053475" w:rsidRDefault="00053475">
      <w:pPr>
        <w:pStyle w:val="NoSpacing"/>
        <w:rPr>
          <w:ins w:id="27" w:author="Bhutani, Priya" w:date="2018-01-31T11:03:00Z"/>
        </w:rPr>
        <w:pPrChange w:id="28" w:author="Bhutani, Priya" w:date="2018-01-31T11:04:00Z">
          <w:pPr>
            <w:pStyle w:val="NoSpacing"/>
            <w:numPr>
              <w:numId w:val="1"/>
            </w:numPr>
            <w:ind w:left="720" w:hanging="360"/>
          </w:pPr>
        </w:pPrChange>
      </w:pPr>
      <w:proofErr w:type="gramStart"/>
      <w:ins w:id="29" w:author="Bhutani, Priya" w:date="2018-01-31T11:03:00Z">
        <w:r>
          <w:t>set</w:t>
        </w:r>
        <w:proofErr w:type="gramEnd"/>
        <w:r>
          <w:t xml:space="preserve"> LIG head LIG.1.P</w:t>
        </w:r>
      </w:ins>
    </w:p>
    <w:p w:rsidR="00053475" w:rsidRDefault="00053475">
      <w:pPr>
        <w:pStyle w:val="NoSpacing"/>
        <w:rPr>
          <w:ins w:id="30" w:author="Bhutani, Priya" w:date="2018-01-31T11:03:00Z"/>
        </w:rPr>
        <w:pPrChange w:id="31" w:author="Bhutani, Priya" w:date="2018-01-31T11:04:00Z">
          <w:pPr>
            <w:pStyle w:val="NoSpacing"/>
            <w:numPr>
              <w:numId w:val="1"/>
            </w:numPr>
            <w:ind w:left="720" w:hanging="360"/>
          </w:pPr>
        </w:pPrChange>
      </w:pPr>
      <w:proofErr w:type="gramStart"/>
      <w:ins w:id="32" w:author="Bhutani, Priya" w:date="2018-01-31T11:03:00Z">
        <w:r>
          <w:t>set</w:t>
        </w:r>
        <w:proofErr w:type="gramEnd"/>
        <w:r>
          <w:t xml:space="preserve"> LIG tail LIG.1.5</w:t>
        </w:r>
      </w:ins>
    </w:p>
    <w:p w:rsidR="00053475" w:rsidRDefault="00053475">
      <w:pPr>
        <w:pStyle w:val="NoSpacing"/>
        <w:rPr>
          <w:ins w:id="33" w:author="Bhutani, Priya" w:date="2018-01-31T11:03:00Z"/>
        </w:rPr>
        <w:pPrChange w:id="34" w:author="Bhutani, Priya" w:date="2018-01-31T11:04:00Z">
          <w:pPr>
            <w:pStyle w:val="NoSpacing"/>
            <w:numPr>
              <w:numId w:val="1"/>
            </w:numPr>
            <w:ind w:left="720" w:hanging="360"/>
          </w:pPr>
        </w:pPrChange>
      </w:pPr>
      <w:proofErr w:type="gramStart"/>
      <w:ins w:id="35" w:author="Bhutani, Priya" w:date="2018-01-31T11:03:00Z">
        <w:r>
          <w:t>set</w:t>
        </w:r>
        <w:proofErr w:type="gramEnd"/>
        <w:r>
          <w:t xml:space="preserve"> LIG.1 connect0 LIG.1.P</w:t>
        </w:r>
      </w:ins>
    </w:p>
    <w:p w:rsidR="00053475" w:rsidRDefault="00053475">
      <w:pPr>
        <w:pStyle w:val="NoSpacing"/>
        <w:rPr>
          <w:ins w:id="36" w:author="Bhutani, Priya" w:date="2018-01-31T11:03:00Z"/>
        </w:rPr>
        <w:pPrChange w:id="37" w:author="Bhutani, Priya" w:date="2018-01-31T11:04:00Z">
          <w:pPr>
            <w:pStyle w:val="NoSpacing"/>
            <w:numPr>
              <w:numId w:val="1"/>
            </w:numPr>
            <w:ind w:left="720" w:hanging="360"/>
          </w:pPr>
        </w:pPrChange>
      </w:pPr>
      <w:proofErr w:type="gramStart"/>
      <w:ins w:id="38" w:author="Bhutani, Priya" w:date="2018-01-31T11:03:00Z">
        <w:r>
          <w:t>set</w:t>
        </w:r>
        <w:proofErr w:type="gramEnd"/>
        <w:r>
          <w:t xml:space="preserve"> LIG.1 connect1 LIG.1.5</w:t>
        </w:r>
      </w:ins>
    </w:p>
    <w:p w:rsidR="00053475" w:rsidRDefault="00053475">
      <w:pPr>
        <w:pStyle w:val="NoSpacing"/>
        <w:rPr>
          <w:ins w:id="39" w:author="Bhutani, Priya" w:date="2018-01-31T11:03:00Z"/>
        </w:rPr>
        <w:pPrChange w:id="40" w:author="Bhutani, Priya" w:date="2018-01-31T11:04:00Z">
          <w:pPr>
            <w:pStyle w:val="NoSpacing"/>
            <w:numPr>
              <w:numId w:val="1"/>
            </w:numPr>
            <w:ind w:left="720" w:hanging="360"/>
          </w:pPr>
        </w:pPrChange>
      </w:pPr>
      <w:proofErr w:type="spellStart"/>
      <w:proofErr w:type="gramStart"/>
      <w:ins w:id="41" w:author="Bhutani, Priya" w:date="2018-01-31T11:03:00Z">
        <w:r>
          <w:t>saveoff</w:t>
        </w:r>
        <w:proofErr w:type="spellEnd"/>
        <w:proofErr w:type="gramEnd"/>
        <w:r>
          <w:t xml:space="preserve"> LIG </w:t>
        </w:r>
        <w:r w:rsidRPr="007231FE">
          <w:rPr>
            <w:b/>
            <w:u w:val="single"/>
          </w:rPr>
          <w:t>file</w:t>
        </w:r>
        <w:r>
          <w:t xml:space="preserve">.lib </w:t>
        </w:r>
      </w:ins>
    </w:p>
    <w:p w:rsidR="00053475" w:rsidRDefault="006B2902">
      <w:pPr>
        <w:tabs>
          <w:tab w:val="left" w:pos="2057"/>
        </w:tabs>
        <w:jc w:val="both"/>
        <w:rPr>
          <w:ins w:id="42" w:author="Bhutani, Priya" w:date="2018-02-14T10:08:00Z"/>
        </w:rPr>
        <w:pPrChange w:id="43" w:author="Bhutani, Priya" w:date="2018-01-31T11:53:00Z">
          <w:pPr>
            <w:numPr>
              <w:numId w:val="1"/>
            </w:numPr>
            <w:ind w:left="720" w:hanging="360"/>
          </w:pPr>
        </w:pPrChange>
      </w:pPr>
      <w:proofErr w:type="gramStart"/>
      <w:ins w:id="44" w:author="Bhutani, Priya" w:date="2018-01-31T11:53:00Z">
        <w:r>
          <w:t>bond</w:t>
        </w:r>
        <w:proofErr w:type="gramEnd"/>
        <w:r>
          <w:t xml:space="preserve"> pyr.7.O3 pyr.8.P</w:t>
        </w:r>
      </w:ins>
    </w:p>
    <w:p w:rsidR="00C416BD" w:rsidRDefault="00C416BD">
      <w:pPr>
        <w:tabs>
          <w:tab w:val="left" w:pos="2057"/>
        </w:tabs>
        <w:jc w:val="both"/>
        <w:rPr>
          <w:ins w:id="45" w:author="Bhutani, Priya" w:date="2018-01-31T11:03:00Z"/>
        </w:rPr>
        <w:pPrChange w:id="46" w:author="Bhutani, Priya" w:date="2018-01-31T11:53:00Z">
          <w:pPr>
            <w:numPr>
              <w:numId w:val="1"/>
            </w:numPr>
            <w:ind w:left="720" w:hanging="360"/>
          </w:pPr>
        </w:pPrChange>
      </w:pPr>
      <w:ins w:id="47" w:author="Bhutani, Priya" w:date="2018-02-14T10:08:00Z">
        <w:r>
          <w:t>Copy and paste this list of commands into the command line all at once. Once they have all gone through, hit ctrl c to quit. Your library file should be made.</w:t>
        </w:r>
      </w:ins>
    </w:p>
    <w:p w:rsidR="00CF4751" w:rsidRDefault="00FE3914">
      <w:pPr>
        <w:rPr>
          <w:ins w:id="48" w:author="Bhutani, Priya" w:date="2018-02-01T10:57:00Z"/>
        </w:rPr>
        <w:pPrChange w:id="49" w:author="Bhutani, Priya" w:date="2018-01-31T11:08:00Z">
          <w:pPr>
            <w:numPr>
              <w:numId w:val="1"/>
            </w:numPr>
            <w:ind w:left="720" w:hanging="360"/>
          </w:pPr>
        </w:pPrChange>
      </w:pPr>
      <w:ins w:id="50" w:author="Bhutani, Priya" w:date="2018-01-31T11:08:00Z">
        <w:r>
          <w:t>In the library file, modify wherever it says ‘LIB’ to the title of your output file name (</w:t>
        </w:r>
        <w:proofErr w:type="spellStart"/>
        <w:r>
          <w:t>eg</w:t>
        </w:r>
        <w:proofErr w:type="spellEnd"/>
        <w:r>
          <w:t xml:space="preserve">. </w:t>
        </w:r>
      </w:ins>
      <w:ins w:id="51" w:author="Bhutani, Priya" w:date="2018-01-31T11:09:00Z">
        <w:r>
          <w:t xml:space="preserve">From </w:t>
        </w:r>
        <w:r w:rsidR="00CF4751">
          <w:t xml:space="preserve">above: LIB </w:t>
        </w:r>
        <w:r>
          <w:t xml:space="preserve">would be </w:t>
        </w:r>
      </w:ins>
      <w:ins w:id="52" w:author="Bhutani, Priya" w:date="2018-01-31T11:08:00Z">
        <w:r>
          <w:t>t4</w:t>
        </w:r>
      </w:ins>
      <w:ins w:id="53" w:author="Bhutani, Priya" w:date="2018-01-31T11:09:00Z">
        <w:r>
          <w:t>m)</w:t>
        </w:r>
      </w:ins>
      <w:ins w:id="54" w:author="Bhutani, Priya" w:date="2018-02-01T10:57:00Z">
        <w:r w:rsidR="00CF4751">
          <w:t xml:space="preserve"> in one of two ways:</w:t>
        </w:r>
      </w:ins>
    </w:p>
    <w:p w:rsidR="00CF4751" w:rsidRDefault="00CF4751">
      <w:pPr>
        <w:rPr>
          <w:ins w:id="55" w:author="Bhutani, Priya" w:date="2018-02-01T10:57:00Z"/>
        </w:rPr>
        <w:pPrChange w:id="56" w:author="Bhutani, Priya" w:date="2018-01-31T11:08:00Z">
          <w:pPr>
            <w:numPr>
              <w:numId w:val="1"/>
            </w:numPr>
            <w:ind w:left="720" w:hanging="360"/>
          </w:pPr>
        </w:pPrChange>
      </w:pPr>
      <w:ins w:id="57" w:author="Bhutani, Priya" w:date="2018-02-01T10:57:00Z">
        <w:r>
          <w:t xml:space="preserve">The </w:t>
        </w:r>
        <w:proofErr w:type="spellStart"/>
        <w:r>
          <w:t>sed</w:t>
        </w:r>
        <w:proofErr w:type="spellEnd"/>
        <w:r>
          <w:t xml:space="preserve"> command</w:t>
        </w:r>
      </w:ins>
      <w:ins w:id="58" w:author="Bhutani, Priya" w:date="2018-02-16T10:04:00Z">
        <w:r w:rsidR="00C2325F">
          <w:t>, replacing ‘PYR’ with your 3-digit code</w:t>
        </w:r>
      </w:ins>
      <w:ins w:id="59" w:author="Bhutani, Priya" w:date="2018-02-01T10:57:00Z">
        <w:r>
          <w:t>:</w:t>
        </w:r>
      </w:ins>
    </w:p>
    <w:p w:rsidR="00CF4751" w:rsidRDefault="00CF4751" w:rsidP="00CF4751">
      <w:pPr>
        <w:rPr>
          <w:ins w:id="60" w:author="Bhutani, Priya" w:date="2018-02-01T10:57:00Z"/>
        </w:rPr>
      </w:pPr>
      <w:proofErr w:type="spellStart"/>
      <w:proofErr w:type="gramStart"/>
      <w:ins w:id="61" w:author="Bhutani, Priya" w:date="2018-02-01T10:57:00Z">
        <w:r>
          <w:t>sed</w:t>
        </w:r>
        <w:proofErr w:type="spellEnd"/>
        <w:proofErr w:type="gramEnd"/>
        <w:r>
          <w:t xml:space="preserve"> –</w:t>
        </w:r>
        <w:proofErr w:type="spellStart"/>
        <w:r>
          <w:t>i</w:t>
        </w:r>
        <w:proofErr w:type="spellEnd"/>
        <w:r>
          <w:t xml:space="preserve"> ‘s/LIG/PYR/g’ *.lib</w:t>
        </w:r>
      </w:ins>
    </w:p>
    <w:p w:rsidR="00CF4751" w:rsidRDefault="00CF4751">
      <w:pPr>
        <w:rPr>
          <w:ins w:id="62" w:author="Bhutani, Priya" w:date="2018-02-01T10:57:00Z"/>
        </w:rPr>
        <w:pPrChange w:id="63" w:author="Bhutani, Priya" w:date="2018-01-31T11:08:00Z">
          <w:pPr>
            <w:numPr>
              <w:numId w:val="1"/>
            </w:numPr>
            <w:ind w:left="720" w:hanging="360"/>
          </w:pPr>
        </w:pPrChange>
      </w:pPr>
      <w:proofErr w:type="gramStart"/>
      <w:ins w:id="64" w:author="Bhutani, Priya" w:date="2018-02-01T10:57:00Z">
        <w:r>
          <w:t>or</w:t>
        </w:r>
        <w:proofErr w:type="gramEnd"/>
      </w:ins>
    </w:p>
    <w:p w:rsidR="00CF4751" w:rsidRDefault="00CF4751">
      <w:pPr>
        <w:rPr>
          <w:ins w:id="65" w:author="Bhutani, Priya" w:date="2018-01-31T11:09:00Z"/>
        </w:rPr>
        <w:pPrChange w:id="66" w:author="Bhutani, Priya" w:date="2018-01-31T11:08:00Z">
          <w:pPr>
            <w:numPr>
              <w:numId w:val="1"/>
            </w:numPr>
            <w:ind w:left="720" w:hanging="360"/>
          </w:pPr>
        </w:pPrChange>
      </w:pPr>
      <w:ins w:id="67" w:author="Bhutani, Priya" w:date="2018-02-01T10:57:00Z">
        <w:r>
          <w:t>Open</w:t>
        </w:r>
      </w:ins>
      <w:ins w:id="68" w:author="Bhutani, Priya" w:date="2018-02-01T10:58:00Z">
        <w:r>
          <w:t xml:space="preserve"> the file on Notepad++, hit ctrl f, hit</w:t>
        </w:r>
        <w:r w:rsidR="002721B1">
          <w:t xml:space="preserve"> the replace tab and replace LIG</w:t>
        </w:r>
        <w:r>
          <w:t xml:space="preserve"> with your title (</w:t>
        </w:r>
        <w:proofErr w:type="spellStart"/>
        <w:r>
          <w:t>eg</w:t>
        </w:r>
        <w:proofErr w:type="spellEnd"/>
        <w:r>
          <w:t>. t4m)</w:t>
        </w:r>
      </w:ins>
    </w:p>
    <w:p w:rsidR="00C225F7" w:rsidRPr="00C225F7" w:rsidRDefault="00C225F7">
      <w:pPr>
        <w:rPr>
          <w:b/>
          <w:rPrChange w:id="69" w:author="Bhutani, Priya" w:date="2018-01-31T11:10:00Z">
            <w:rPr/>
          </w:rPrChange>
        </w:rPr>
        <w:pPrChange w:id="70" w:author="Bhutani, Priya" w:date="2018-01-31T11:08:00Z">
          <w:pPr>
            <w:numPr>
              <w:numId w:val="1"/>
            </w:numPr>
            <w:ind w:left="720" w:hanging="360"/>
          </w:pPr>
        </w:pPrChange>
      </w:pPr>
      <w:ins w:id="71" w:author="Bhutani, Priya" w:date="2018-01-31T11:09:00Z">
        <w:r w:rsidRPr="00C225F7">
          <w:rPr>
            <w:b/>
            <w:rPrChange w:id="72" w:author="Bhutani, Priya" w:date="2018-01-31T11:10:00Z">
              <w:rPr/>
            </w:rPrChange>
          </w:rPr>
          <w:t xml:space="preserve">If you have the above correctly, </w:t>
        </w:r>
      </w:ins>
      <w:ins w:id="73" w:author="Bhutani, Priya" w:date="2018-01-31T11:10:00Z">
        <w:r w:rsidRPr="00C225F7">
          <w:rPr>
            <w:b/>
            <w:rPrChange w:id="74" w:author="Bhutani, Priya" w:date="2018-01-31T11:10:00Z">
              <w:rPr/>
            </w:rPrChange>
          </w:rPr>
          <w:t>skip to step 16</w:t>
        </w:r>
        <w:r>
          <w:rPr>
            <w:b/>
          </w:rPr>
          <w:t>, as steps 13-15 are another way to create this file.</w:t>
        </w:r>
      </w:ins>
    </w:p>
    <w:p w:rsidR="0072086A" w:rsidRDefault="0072086A" w:rsidP="0072086A">
      <w:pPr>
        <w:ind w:left="720"/>
        <w:jc w:val="center"/>
      </w:pPr>
      <w:proofErr w:type="spellStart"/>
      <w:proofErr w:type="gramStart"/>
      <w:r>
        <w:t>tleap</w:t>
      </w:r>
      <w:proofErr w:type="spellEnd"/>
      <w:proofErr w:type="gramEnd"/>
      <w:r>
        <w:t xml:space="preserve"> -s -f /opt/amber11p6.X11/</w:t>
      </w:r>
      <w:proofErr w:type="spellStart"/>
      <w:r>
        <w:t>dat</w:t>
      </w:r>
      <w:proofErr w:type="spellEnd"/>
      <w:r>
        <w:t>/leap/</w:t>
      </w:r>
      <w:proofErr w:type="spellStart"/>
      <w:r>
        <w:t>cmd</w:t>
      </w:r>
      <w:proofErr w:type="spellEnd"/>
      <w:r>
        <w:t>/leaprc.ff99SB</w:t>
      </w:r>
    </w:p>
    <w:p w:rsidR="0072086A" w:rsidRDefault="0072086A" w:rsidP="0072086A">
      <w:pPr>
        <w:ind w:left="720"/>
      </w:pPr>
      <w:r>
        <w:t>To load an additional force field (if you have a mixture of gaff and amber atom types and parameters) use for example:</w:t>
      </w:r>
    </w:p>
    <w:p w:rsidR="0072086A" w:rsidRDefault="0072086A" w:rsidP="0072086A">
      <w:pPr>
        <w:ind w:left="720"/>
        <w:jc w:val="center"/>
      </w:pPr>
      <w:proofErr w:type="gramStart"/>
      <w:r>
        <w:t>source</w:t>
      </w:r>
      <w:proofErr w:type="gramEnd"/>
      <w:r>
        <w:t xml:space="preserve"> </w:t>
      </w:r>
      <w:proofErr w:type="spellStart"/>
      <w:r>
        <w:t>leaprc.gaff</w:t>
      </w:r>
      <w:proofErr w:type="spellEnd"/>
    </w:p>
    <w:p w:rsidR="0072086A" w:rsidRDefault="0072086A" w:rsidP="0072086A">
      <w:pPr>
        <w:ind w:left="720"/>
      </w:pPr>
      <w:r>
        <w:t xml:space="preserve">Next, load your new </w:t>
      </w:r>
      <w:proofErr w:type="spellStart"/>
      <w:r>
        <w:t>frcmod</w:t>
      </w:r>
      <w:proofErr w:type="spellEnd"/>
      <w:r>
        <w:t xml:space="preserve"> file:</w:t>
      </w:r>
    </w:p>
    <w:p w:rsidR="0072086A" w:rsidRDefault="0072086A" w:rsidP="0072086A">
      <w:pPr>
        <w:ind w:firstLine="720"/>
        <w:jc w:val="center"/>
      </w:pPr>
      <w:proofErr w:type="spellStart"/>
      <w:proofErr w:type="gramStart"/>
      <w:r>
        <w:t>loadamberparams</w:t>
      </w:r>
      <w:proofErr w:type="spellEnd"/>
      <w:proofErr w:type="gramEnd"/>
      <w:r>
        <w:t xml:space="preserve"> </w:t>
      </w:r>
      <w:proofErr w:type="spellStart"/>
      <w:r>
        <w:t>file.frcmod</w:t>
      </w:r>
      <w:proofErr w:type="spellEnd"/>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u w:val="single"/>
        </w:rPr>
      </w:pP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b/>
          <w:u w:val="single"/>
        </w:rPr>
        <w:t>Aside:</w:t>
      </w:r>
      <w:r>
        <w:rPr>
          <w:rFonts w:eastAsia="Times New Roman" w:cs="Courier New"/>
        </w:rPr>
        <w:t xml:space="preserve"> How to use the set of parameters parmbsc0</w:t>
      </w: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w:t>
      </w: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 xml:space="preserve">0) </w:t>
      </w:r>
      <w:r>
        <w:rPr>
          <w:rFonts w:eastAsia="Times New Roman" w:cs="Courier New"/>
        </w:rPr>
        <w:tab/>
        <w:t xml:space="preserve">source leaprc.ff99bsc0, (or just open leap with this force field loaded: </w:t>
      </w:r>
      <w:proofErr w:type="spellStart"/>
      <w:r>
        <w:t>tleap</w:t>
      </w:r>
      <w:proofErr w:type="spellEnd"/>
      <w:r>
        <w:t xml:space="preserve"> -s -f </w:t>
      </w:r>
      <w:r>
        <w:rPr>
          <w:rFonts w:eastAsia="Times New Roman" w:cs="Courier New"/>
        </w:rPr>
        <w:t>$AMBERHOME/</w:t>
      </w:r>
      <w:proofErr w:type="spellStart"/>
      <w:r>
        <w:rPr>
          <w:rFonts w:eastAsia="Times New Roman" w:cs="Courier New"/>
        </w:rPr>
        <w:t>dat</w:t>
      </w:r>
      <w:proofErr w:type="spellEnd"/>
      <w:r>
        <w:rPr>
          <w:rFonts w:eastAsia="Times New Roman" w:cs="Courier New"/>
        </w:rPr>
        <w:t>/leap/</w:t>
      </w:r>
      <w:proofErr w:type="spellStart"/>
      <w:r>
        <w:rPr>
          <w:rFonts w:eastAsia="Times New Roman" w:cs="Courier New"/>
        </w:rPr>
        <w:t>cmd</w:t>
      </w:r>
      <w:proofErr w:type="spellEnd"/>
      <w:r>
        <w:rPr>
          <w:rFonts w:eastAsia="Times New Roman" w:cs="Courier New"/>
        </w:rPr>
        <w:t>/leaprc.ff99bsc0)</w:t>
      </w: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 xml:space="preserve">1) </w:t>
      </w:r>
      <w:r>
        <w:rPr>
          <w:rFonts w:eastAsia="Times New Roman" w:cs="Courier New"/>
        </w:rPr>
        <w:tab/>
        <w:t xml:space="preserve">It should load DNA_CI.lib, a library that has all DNA nucleotides but having changed </w:t>
      </w: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 xml:space="preserve">   </w:t>
      </w:r>
      <w:r>
        <w:rPr>
          <w:rFonts w:eastAsia="Times New Roman" w:cs="Courier New"/>
        </w:rPr>
        <w:tab/>
      </w:r>
      <w:proofErr w:type="gramStart"/>
      <w:r>
        <w:rPr>
          <w:rFonts w:eastAsia="Times New Roman" w:cs="Courier New"/>
        </w:rPr>
        <w:t>one</w:t>
      </w:r>
      <w:proofErr w:type="gramEnd"/>
      <w:r>
        <w:rPr>
          <w:rFonts w:eastAsia="Times New Roman" w:cs="Courier New"/>
        </w:rPr>
        <w:t xml:space="preserve"> atom type: </w:t>
      </w:r>
      <w:proofErr w:type="spellStart"/>
      <w:r>
        <w:rPr>
          <w:rFonts w:eastAsia="Times New Roman" w:cs="Courier New"/>
        </w:rPr>
        <w:t>atomname</w:t>
      </w:r>
      <w:proofErr w:type="spellEnd"/>
      <w:r>
        <w:rPr>
          <w:rFonts w:eastAsia="Times New Roman" w:cs="Courier New"/>
        </w:rPr>
        <w:t xml:space="preserve"> C5' is changed from </w:t>
      </w:r>
      <w:proofErr w:type="spellStart"/>
      <w:r>
        <w:rPr>
          <w:rFonts w:eastAsia="Times New Roman" w:cs="Courier New"/>
        </w:rPr>
        <w:t>atomtype</w:t>
      </w:r>
      <w:proofErr w:type="spellEnd"/>
      <w:r>
        <w:rPr>
          <w:rFonts w:eastAsia="Times New Roman" w:cs="Courier New"/>
        </w:rPr>
        <w:t xml:space="preserve"> CT --&gt; CI</w:t>
      </w: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 xml:space="preserve">2) </w:t>
      </w:r>
      <w:r>
        <w:rPr>
          <w:rFonts w:eastAsia="Times New Roman" w:cs="Courier New"/>
        </w:rPr>
        <w:tab/>
      </w:r>
      <w:proofErr w:type="gramStart"/>
      <w:r>
        <w:rPr>
          <w:rFonts w:eastAsia="Times New Roman" w:cs="Courier New"/>
        </w:rPr>
        <w:t>load</w:t>
      </w:r>
      <w:proofErr w:type="gramEnd"/>
      <w:r>
        <w:rPr>
          <w:rFonts w:eastAsia="Times New Roman" w:cs="Courier New"/>
        </w:rPr>
        <w:t xml:space="preserve"> an extra parameters file (frcmod.parmbsc0) that includes all the new parameters needed due to the new atom type definition and the new QM-fitted parameters for torsion </w:t>
      </w:r>
      <w:proofErr w:type="spellStart"/>
      <w:r>
        <w:rPr>
          <w:rFonts w:eastAsia="Times New Roman" w:cs="Courier New"/>
        </w:rPr>
        <w:t>alfa</w:t>
      </w:r>
      <w:proofErr w:type="spellEnd"/>
      <w:r>
        <w:rPr>
          <w:rFonts w:eastAsia="Times New Roman" w:cs="Courier New"/>
        </w:rPr>
        <w:t xml:space="preserve"> and gamma</w:t>
      </w: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 xml:space="preserve">3) </w:t>
      </w:r>
      <w:r>
        <w:rPr>
          <w:rFonts w:eastAsia="Times New Roman" w:cs="Courier New"/>
        </w:rPr>
        <w:tab/>
      </w:r>
      <w:proofErr w:type="gramStart"/>
      <w:r>
        <w:rPr>
          <w:rFonts w:eastAsia="Times New Roman" w:cs="Courier New"/>
        </w:rPr>
        <w:t>load</w:t>
      </w:r>
      <w:proofErr w:type="gramEnd"/>
      <w:r>
        <w:rPr>
          <w:rFonts w:eastAsia="Times New Roman" w:cs="Courier New"/>
        </w:rPr>
        <w:t xml:space="preserve"> any additional </w:t>
      </w:r>
      <w:proofErr w:type="spellStart"/>
      <w:r>
        <w:rPr>
          <w:rFonts w:eastAsia="Times New Roman" w:cs="Courier New"/>
        </w:rPr>
        <w:t>forcefields</w:t>
      </w:r>
      <w:proofErr w:type="spellEnd"/>
      <w:r>
        <w:rPr>
          <w:rFonts w:eastAsia="Times New Roman" w:cs="Courier New"/>
        </w:rPr>
        <w:t xml:space="preserve"> or </w:t>
      </w:r>
      <w:proofErr w:type="spellStart"/>
      <w:r>
        <w:rPr>
          <w:rFonts w:eastAsia="Times New Roman" w:cs="Courier New"/>
        </w:rPr>
        <w:t>frcmod</w:t>
      </w:r>
      <w:proofErr w:type="spellEnd"/>
      <w:r>
        <w:rPr>
          <w:rFonts w:eastAsia="Times New Roman" w:cs="Courier New"/>
        </w:rPr>
        <w:t xml:space="preserve"> files you have created for modified bases, as in step 12. Then load the mol2 of the structure that you have made, as in Step 13 below.</w:t>
      </w: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The most recently loaded force field or force field modification will be applied, if they conflict.</w:t>
      </w: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 xml:space="preserve">Important: Note that this procedure will only apply the new parameters to DNA (or RNA if the 2nd library is loaded) residues with canonical bases i.e. that follow amber atom name definition. For your modified base, </w:t>
      </w:r>
      <w:r>
        <w:rPr>
          <w:rFonts w:eastAsia="Times New Roman" w:cs="Courier New"/>
          <w:b/>
        </w:rPr>
        <w:t>manually</w:t>
      </w:r>
      <w:r>
        <w:rPr>
          <w:rFonts w:eastAsia="Times New Roman" w:cs="Courier New"/>
        </w:rPr>
        <w:t xml:space="preserve"> change C5</w:t>
      </w:r>
      <w:r>
        <w:rPr>
          <w:rFonts w:ascii="Times New Roman" w:eastAsia="Times New Roman" w:hAnsi="Times New Roman"/>
        </w:rPr>
        <w:t>′</w:t>
      </w:r>
      <w:r>
        <w:rPr>
          <w:rFonts w:eastAsia="Times New Roman" w:cs="Courier New"/>
        </w:rPr>
        <w:t xml:space="preserve"> to atom type CI in order for the force field to recognize it.</w:t>
      </w: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rPr>
      </w:pPr>
      <w:r>
        <w:rPr>
          <w:rFonts w:eastAsia="Times New Roman" w:cs="Courier New"/>
          <w:i/>
        </w:rPr>
        <w:t xml:space="preserve">These steps for loading the </w:t>
      </w:r>
      <w:proofErr w:type="spellStart"/>
      <w:r>
        <w:rPr>
          <w:rFonts w:eastAsia="Times New Roman" w:cs="Courier New"/>
          <w:i/>
        </w:rPr>
        <w:t>forcefield</w:t>
      </w:r>
      <w:proofErr w:type="spellEnd"/>
      <w:r>
        <w:rPr>
          <w:rFonts w:eastAsia="Times New Roman" w:cs="Courier New"/>
          <w:i/>
        </w:rPr>
        <w:t xml:space="preserve"> can also be referred to later, when you are creating your MD input files with your </w:t>
      </w:r>
      <w:proofErr w:type="spellStart"/>
      <w:r>
        <w:rPr>
          <w:rFonts w:eastAsia="Times New Roman" w:cs="Courier New"/>
          <w:i/>
        </w:rPr>
        <w:t>pdb</w:t>
      </w:r>
      <w:proofErr w:type="spellEnd"/>
      <w:r>
        <w:rPr>
          <w:rFonts w:eastAsia="Times New Roman" w:cs="Courier New"/>
          <w:i/>
        </w:rPr>
        <w:t xml:space="preserve"> instead of your mol2.</w:t>
      </w:r>
    </w:p>
    <w:p w:rsidR="0072086A" w:rsidRDefault="0072086A" w:rsidP="0072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72086A" w:rsidRDefault="0072086A" w:rsidP="0072086A">
      <w:pPr>
        <w:numPr>
          <w:ilvl w:val="0"/>
          <w:numId w:val="1"/>
        </w:numPr>
      </w:pPr>
      <w:r>
        <w:t>Now all parameters required to describe your molecule should be loaded in leap. You can now load your mol2 file with charges and atom types:</w:t>
      </w:r>
    </w:p>
    <w:p w:rsidR="0072086A" w:rsidRDefault="0072086A" w:rsidP="0072086A">
      <w:pPr>
        <w:ind w:left="720"/>
        <w:jc w:val="center"/>
      </w:pPr>
      <w:r>
        <w:t>TEST=loadmol2 file.mol2</w:t>
      </w:r>
    </w:p>
    <w:p w:rsidR="0072086A" w:rsidRDefault="0072086A" w:rsidP="0072086A">
      <w:pPr>
        <w:ind w:left="720"/>
        <w:jc w:val="both"/>
      </w:pPr>
      <w:r>
        <w:t>(NOTE: Here I name the unit “TEST” as an example, but you must give the unit the same name as you gave your residue; e.g. LIG.)</w:t>
      </w:r>
    </w:p>
    <w:p w:rsidR="0072086A" w:rsidRDefault="0072086A" w:rsidP="0072086A">
      <w:pPr>
        <w:numPr>
          <w:ilvl w:val="0"/>
          <w:numId w:val="1"/>
        </w:numPr>
      </w:pPr>
      <w:r>
        <w:t xml:space="preserve">You can set the head and tail atoms using the ‘set UNIT head </w:t>
      </w:r>
      <w:proofErr w:type="spellStart"/>
      <w:r>
        <w:t>UNIT.residue.atom</w:t>
      </w:r>
      <w:proofErr w:type="spellEnd"/>
      <w:r>
        <w:t xml:space="preserve">’ commands, and set the residue type using the ‘set TEST </w:t>
      </w:r>
      <w:proofErr w:type="spellStart"/>
      <w:r>
        <w:t>restype</w:t>
      </w:r>
      <w:proofErr w:type="spellEnd"/>
      <w:r>
        <w:t xml:space="preserve"> nucleic’ command. If it is a fragment, also specify the connect1/connect0 atoms. </w:t>
      </w:r>
    </w:p>
    <w:p w:rsidR="0072086A" w:rsidRDefault="0072086A" w:rsidP="0072086A">
      <w:pPr>
        <w:ind w:left="720"/>
        <w:jc w:val="center"/>
      </w:pPr>
      <w:r>
        <w:t>e.g.</w:t>
      </w:r>
      <w:proofErr w:type="gramStart"/>
      <w:r>
        <w:t>;  set</w:t>
      </w:r>
      <w:proofErr w:type="gramEnd"/>
      <w:r>
        <w:t xml:space="preserve"> TEST head TEST.1.P</w:t>
      </w:r>
    </w:p>
    <w:p w:rsidR="0072086A" w:rsidRDefault="0072086A" w:rsidP="0072086A">
      <w:pPr>
        <w:ind w:left="720"/>
        <w:jc w:val="center"/>
      </w:pPr>
      <w:proofErr w:type="gramStart"/>
      <w:r>
        <w:t>set</w:t>
      </w:r>
      <w:proofErr w:type="gramEnd"/>
      <w:r>
        <w:t xml:space="preserve"> TEST tail TEST.1.5</w:t>
      </w:r>
    </w:p>
    <w:p w:rsidR="0072086A" w:rsidRDefault="0072086A" w:rsidP="0072086A">
      <w:pPr>
        <w:ind w:left="720"/>
        <w:jc w:val="center"/>
      </w:pPr>
      <w:proofErr w:type="gramStart"/>
      <w:r>
        <w:t>set</w:t>
      </w:r>
      <w:proofErr w:type="gramEnd"/>
      <w:r>
        <w:t xml:space="preserve"> TEST.1 connect0 TEST.1.P</w:t>
      </w:r>
    </w:p>
    <w:p w:rsidR="0072086A" w:rsidRDefault="0072086A" w:rsidP="0072086A">
      <w:pPr>
        <w:ind w:left="720"/>
        <w:jc w:val="center"/>
      </w:pPr>
      <w:proofErr w:type="gramStart"/>
      <w:r>
        <w:t>set</w:t>
      </w:r>
      <w:proofErr w:type="gramEnd"/>
      <w:r>
        <w:t xml:space="preserve"> TEST.1 connect1 TEST.1.5</w:t>
      </w:r>
    </w:p>
    <w:p w:rsidR="0072086A" w:rsidRDefault="0072086A" w:rsidP="0072086A">
      <w:pPr>
        <w:ind w:left="720"/>
      </w:pPr>
      <w:r>
        <w:t>Means that P and O3 (atom 5) are the terminal atoms in this newly defined residue, and that other residues will connect to these atoms if you use them to build a chain.</w:t>
      </w:r>
    </w:p>
    <w:p w:rsidR="0072086A" w:rsidRDefault="0072086A" w:rsidP="0072086A">
      <w:pPr>
        <w:numPr>
          <w:ilvl w:val="0"/>
          <w:numId w:val="1"/>
        </w:numPr>
      </w:pPr>
      <w:r>
        <w:t xml:space="preserve">You can save this as a library file: </w:t>
      </w:r>
    </w:p>
    <w:p w:rsidR="0072086A" w:rsidRDefault="0072086A" w:rsidP="0072086A">
      <w:pPr>
        <w:ind w:left="720"/>
        <w:jc w:val="center"/>
      </w:pPr>
      <w:proofErr w:type="spellStart"/>
      <w:proofErr w:type="gramStart"/>
      <w:r>
        <w:t>saveoff</w:t>
      </w:r>
      <w:proofErr w:type="spellEnd"/>
      <w:proofErr w:type="gramEnd"/>
      <w:r>
        <w:t xml:space="preserve"> TEST file.lib </w:t>
      </w:r>
    </w:p>
    <w:p w:rsidR="0072086A" w:rsidRDefault="0072086A" w:rsidP="0072086A">
      <w:pPr>
        <w:ind w:left="720"/>
      </w:pPr>
      <w:r>
        <w:t>You should not have received any warnings or errors in this process (unless they make sense!!). To make sure, use the ‘check’ command (check TEST). It shouldn’t find anything missing, and it should say the unit is ok. You have now created a new residue that can be used to run MD simulations.</w:t>
      </w:r>
    </w:p>
    <w:p w:rsidR="0072086A" w:rsidRDefault="0072086A" w:rsidP="0072086A">
      <w:pPr>
        <w:numPr>
          <w:ilvl w:val="0"/>
          <w:numId w:val="1"/>
        </w:numPr>
      </w:pPr>
      <w:r>
        <w:t xml:space="preserve">If you are running MD on the nucleoside, then you can save the </w:t>
      </w:r>
      <w:proofErr w:type="spellStart"/>
      <w:r>
        <w:t>prmtop</w:t>
      </w:r>
      <w:proofErr w:type="spellEnd"/>
      <w:r>
        <w:t xml:space="preserve"> and </w:t>
      </w:r>
      <w:proofErr w:type="spellStart"/>
      <w:r>
        <w:t>inpcrd</w:t>
      </w:r>
      <w:proofErr w:type="spellEnd"/>
      <w:r>
        <w:t xml:space="preserve"> files, or alternatively, add waters and ions and then save the </w:t>
      </w:r>
      <w:proofErr w:type="spellStart"/>
      <w:r>
        <w:t>prmtop</w:t>
      </w:r>
      <w:proofErr w:type="spellEnd"/>
      <w:r>
        <w:t xml:space="preserve"> and </w:t>
      </w:r>
      <w:proofErr w:type="spellStart"/>
      <w:r>
        <w:t>inpcrd</w:t>
      </w:r>
      <w:proofErr w:type="spellEnd"/>
      <w:r>
        <w:t xml:space="preserve"> files. (</w:t>
      </w:r>
      <w:proofErr w:type="spellStart"/>
      <w:proofErr w:type="gramStart"/>
      <w:r>
        <w:t>saveamberparm</w:t>
      </w:r>
      <w:proofErr w:type="spellEnd"/>
      <w:proofErr w:type="gramEnd"/>
      <w:r>
        <w:t xml:space="preserve"> TEST </w:t>
      </w:r>
      <w:proofErr w:type="spellStart"/>
      <w:r>
        <w:t>prmtop</w:t>
      </w:r>
      <w:proofErr w:type="spellEnd"/>
      <w:r>
        <w:t xml:space="preserve"> </w:t>
      </w:r>
      <w:proofErr w:type="spellStart"/>
      <w:r>
        <w:t>inpcrd</w:t>
      </w:r>
      <w:proofErr w:type="spellEnd"/>
      <w:r>
        <w:t xml:space="preserve">). Again, there should be no errors or warnings in the output across your screen. </w:t>
      </w:r>
    </w:p>
    <w:p w:rsidR="0072086A" w:rsidRDefault="0072086A" w:rsidP="0072086A">
      <w:r>
        <w:t xml:space="preserve">              You can now use these files to run MD for a whole molecule. Follow the instructions from </w:t>
      </w:r>
      <w:hyperlink r:id="rId6" w:history="1">
        <w:r>
          <w:rPr>
            <w:rStyle w:val="Hyperlink"/>
          </w:rPr>
          <w:t>http://ambermd.org/tutorials/basic/tutorial1/section6.htm</w:t>
        </w:r>
      </w:hyperlink>
      <w:r>
        <w:t xml:space="preserve">. </w:t>
      </w:r>
    </w:p>
    <w:p w:rsidR="001C1F9E" w:rsidRDefault="001C1F9E" w:rsidP="0072086A">
      <w:r>
        <w:t>Creating a strand using the Nucleic Acid Builder (</w:t>
      </w:r>
      <w:r w:rsidR="00C54690">
        <w:t>nab</w:t>
      </w:r>
      <w:r>
        <w:t xml:space="preserve">) problem in Amber (MD tutorial section 1) in </w:t>
      </w:r>
      <w:proofErr w:type="spellStart"/>
      <w:r>
        <w:t>linux</w:t>
      </w:r>
      <w:proofErr w:type="spellEnd"/>
      <w:r w:rsidR="00C54690">
        <w:t xml:space="preserve">, renaming </w:t>
      </w:r>
      <w:proofErr w:type="spellStart"/>
      <w:r w:rsidR="00C54690">
        <w:t>pyr</w:t>
      </w:r>
      <w:proofErr w:type="spellEnd"/>
      <w:r w:rsidR="00C54690">
        <w:t xml:space="preserve"> to what you would like to call your file</w:t>
      </w:r>
      <w:r>
        <w:t>:</w:t>
      </w:r>
    </w:p>
    <w:p w:rsidR="001C1F9E" w:rsidRDefault="001C1F9E" w:rsidP="00672C6F">
      <w:pPr>
        <w:jc w:val="center"/>
      </w:pPr>
      <w:proofErr w:type="gramStart"/>
      <w:r>
        <w:t>vi</w:t>
      </w:r>
      <w:proofErr w:type="gramEnd"/>
      <w:r>
        <w:t xml:space="preserve"> </w:t>
      </w:r>
      <w:proofErr w:type="spellStart"/>
      <w:r>
        <w:t>pyr.nab</w:t>
      </w:r>
      <w:proofErr w:type="spellEnd"/>
    </w:p>
    <w:p w:rsidR="001C1F9E" w:rsidRDefault="001C1F9E" w:rsidP="00672C6F">
      <w:r>
        <w:t>In this file, copy and paste:</w:t>
      </w:r>
    </w:p>
    <w:p w:rsidR="001C1F9E" w:rsidRDefault="001C1F9E">
      <w:proofErr w:type="gramStart"/>
      <w:r>
        <w:t>molecule</w:t>
      </w:r>
      <w:proofErr w:type="gramEnd"/>
      <w:r>
        <w:t xml:space="preserve"> m;</w:t>
      </w:r>
    </w:p>
    <w:p w:rsidR="001C1F9E" w:rsidRDefault="001C1F9E" w:rsidP="00672C6F">
      <w:pPr>
        <w:jc w:val="center"/>
      </w:pPr>
    </w:p>
    <w:p w:rsidR="001C1F9E" w:rsidRDefault="001C1F9E" w:rsidP="00672C6F">
      <w:pPr>
        <w:ind w:firstLine="720"/>
      </w:pPr>
      <w:r>
        <w:t xml:space="preserve">m = </w:t>
      </w:r>
      <w:proofErr w:type="spellStart"/>
      <w:r>
        <w:t>fd_</w:t>
      </w:r>
      <w:proofErr w:type="gramStart"/>
      <w:r>
        <w:t>helix</w:t>
      </w:r>
      <w:proofErr w:type="spellEnd"/>
      <w:r>
        <w:t>(</w:t>
      </w:r>
      <w:proofErr w:type="gramEnd"/>
      <w:r>
        <w:t xml:space="preserve"> "</w:t>
      </w:r>
      <w:proofErr w:type="spellStart"/>
      <w:r>
        <w:t>adna</w:t>
      </w:r>
      <w:proofErr w:type="spellEnd"/>
      <w:r>
        <w:t>", "</w:t>
      </w:r>
      <w:proofErr w:type="spellStart"/>
      <w:r>
        <w:t>aaaaaaaaaa</w:t>
      </w:r>
      <w:proofErr w:type="spellEnd"/>
      <w:r>
        <w:t>", "</w:t>
      </w:r>
      <w:proofErr w:type="spellStart"/>
      <w:r>
        <w:t>dna</w:t>
      </w:r>
      <w:proofErr w:type="spellEnd"/>
      <w:r>
        <w:t>" );</w:t>
      </w:r>
    </w:p>
    <w:p w:rsidR="001C1F9E" w:rsidRDefault="001C1F9E" w:rsidP="00672C6F">
      <w:pPr>
        <w:ind w:firstLine="720"/>
      </w:pPr>
      <w:proofErr w:type="spellStart"/>
      <w:proofErr w:type="gramStart"/>
      <w:r>
        <w:t>putpdb</w:t>
      </w:r>
      <w:proofErr w:type="spellEnd"/>
      <w:r>
        <w:t>(</w:t>
      </w:r>
      <w:proofErr w:type="gramEnd"/>
      <w:r>
        <w:t xml:space="preserve"> "a-dna.nab.pdb", m, "-</w:t>
      </w:r>
      <w:proofErr w:type="spellStart"/>
      <w:r>
        <w:t>wwpdb</w:t>
      </w:r>
      <w:proofErr w:type="spellEnd"/>
      <w:r>
        <w:t>");</w:t>
      </w:r>
    </w:p>
    <w:p w:rsidR="001C1F9E" w:rsidRDefault="001C1F9E" w:rsidP="00672C6F">
      <w:r>
        <w:t>Where “</w:t>
      </w:r>
      <w:proofErr w:type="spellStart"/>
      <w:r>
        <w:t>aaaaaaaaaa</w:t>
      </w:r>
      <w:proofErr w:type="spellEnd"/>
      <w:r>
        <w:t xml:space="preserve">” is replaced by your 5’ </w:t>
      </w:r>
      <w:r>
        <w:sym w:font="Wingdings" w:char="F0E0"/>
      </w:r>
      <w:r>
        <w:t xml:space="preserve"> 3’ strand sequence using letters </w:t>
      </w:r>
      <w:proofErr w:type="spellStart"/>
      <w:r>
        <w:t>a</w:t>
      </w:r>
      <w:proofErr w:type="gramStart"/>
      <w:r>
        <w:t>,g,c,t</w:t>
      </w:r>
      <w:proofErr w:type="spellEnd"/>
      <w:proofErr w:type="gramEnd"/>
      <w:r w:rsidR="00C54690">
        <w:t>.</w:t>
      </w:r>
    </w:p>
    <w:p w:rsidR="00C54690" w:rsidRDefault="00C54690" w:rsidP="00672C6F">
      <w:r>
        <w:t>Save this file and quit; to run nab</w:t>
      </w:r>
      <w:r w:rsidR="005E1858">
        <w:t>, copy the following into the command line</w:t>
      </w:r>
      <w:r>
        <w:t>:</w:t>
      </w:r>
    </w:p>
    <w:p w:rsidR="00C54690" w:rsidRDefault="00C54690" w:rsidP="00672C6F">
      <w:pPr>
        <w:jc w:val="center"/>
      </w:pPr>
      <w:proofErr w:type="gramStart"/>
      <w:r>
        <w:t>nab</w:t>
      </w:r>
      <w:proofErr w:type="gramEnd"/>
      <w:r>
        <w:t xml:space="preserve"> </w:t>
      </w:r>
      <w:proofErr w:type="spellStart"/>
      <w:r>
        <w:t>pyr.nab</w:t>
      </w:r>
      <w:proofErr w:type="spellEnd"/>
    </w:p>
    <w:p w:rsidR="00C54690" w:rsidRDefault="00C54690" w:rsidP="00672C6F">
      <w:pPr>
        <w:jc w:val="center"/>
      </w:pPr>
      <w:proofErr w:type="gramStart"/>
      <w:r>
        <w:t>./</w:t>
      </w:r>
      <w:proofErr w:type="spellStart"/>
      <w:proofErr w:type="gramEnd"/>
      <w:r>
        <w:t>a.out</w:t>
      </w:r>
      <w:proofErr w:type="spellEnd"/>
    </w:p>
    <w:p w:rsidR="00C54690" w:rsidRDefault="00C54690" w:rsidP="00672C6F">
      <w:r>
        <w:t xml:space="preserve">This should create pyr.nab.pdb, which you can open in </w:t>
      </w:r>
      <w:proofErr w:type="spellStart"/>
      <w:r>
        <w:t>Gaussview</w:t>
      </w:r>
      <w:proofErr w:type="spellEnd"/>
      <w:r>
        <w:t xml:space="preserve"> or </w:t>
      </w:r>
      <w:proofErr w:type="spellStart"/>
      <w:r>
        <w:t>PyMol</w:t>
      </w:r>
      <w:proofErr w:type="spellEnd"/>
      <w:r>
        <w:t xml:space="preserve"> to check.</w:t>
      </w:r>
    </w:p>
    <w:p w:rsidR="00942C33" w:rsidRDefault="00942C33" w:rsidP="00672C6F">
      <w:r>
        <w:t>Ignore the rest.</w:t>
      </w:r>
    </w:p>
    <w:p w:rsidR="0072086A" w:rsidRDefault="0072086A" w:rsidP="0072086A">
      <w:pPr>
        <w:numPr>
          <w:ilvl w:val="0"/>
          <w:numId w:val="1"/>
        </w:numPr>
      </w:pPr>
      <w:r>
        <w:t>FOR A FRAGMENT (nucleotide with dangling ends)</w:t>
      </w:r>
    </w:p>
    <w:p w:rsidR="0072086A" w:rsidRDefault="0072086A" w:rsidP="0072086A">
      <w:pPr>
        <w:ind w:left="720"/>
      </w:pPr>
      <w:r>
        <w:t xml:space="preserve">Before you build the library for your residue, you need to change the atom names (not types) in the mol2 file to match what they will be in the </w:t>
      </w:r>
      <w:proofErr w:type="spellStart"/>
      <w:r>
        <w:t>pdb</w:t>
      </w:r>
      <w:proofErr w:type="spellEnd"/>
      <w:r>
        <w:t xml:space="preserve"> of the whole system you are running MD on. That way, you can insert your residue in a sequence. (For example, a nucleotide in dsDNA.) To obtain the </w:t>
      </w:r>
      <w:proofErr w:type="spellStart"/>
      <w:r>
        <w:t>pdb</w:t>
      </w:r>
      <w:proofErr w:type="spellEnd"/>
      <w:r>
        <w:t xml:space="preserve"> file, create the natural sequence </w:t>
      </w:r>
      <w:proofErr w:type="spellStart"/>
      <w:r>
        <w:t>pdb</w:t>
      </w:r>
      <w:proofErr w:type="spellEnd"/>
      <w:r>
        <w:t xml:space="preserve">, and modify the structure to contain your residue. </w:t>
      </w:r>
    </w:p>
    <w:p w:rsidR="0072086A" w:rsidRDefault="0072086A" w:rsidP="0072086A">
      <w:pPr>
        <w:pStyle w:val="PlainText"/>
        <w:rPr>
          <w:rFonts w:ascii="Calibri" w:hAnsi="Calibri"/>
          <w:sz w:val="22"/>
          <w:szCs w:val="22"/>
        </w:rPr>
      </w:pPr>
      <w:r>
        <w:rPr>
          <w:rFonts w:ascii="Calibri" w:hAnsi="Calibri"/>
          <w:sz w:val="22"/>
          <w:szCs w:val="22"/>
        </w:rPr>
        <w:t xml:space="preserve">Try building the natural strand you want in Amber using the nab program (See MD tutorial section 1), then open it in GaussView to modify it. Then save the file as a .mol2, and convert it back to a </w:t>
      </w:r>
      <w:proofErr w:type="spellStart"/>
      <w:r>
        <w:rPr>
          <w:rFonts w:ascii="Calibri" w:hAnsi="Calibri"/>
          <w:sz w:val="22"/>
          <w:szCs w:val="22"/>
        </w:rPr>
        <w:t>pdb</w:t>
      </w:r>
      <w:proofErr w:type="spellEnd"/>
      <w:r>
        <w:rPr>
          <w:rFonts w:ascii="Calibri" w:hAnsi="Calibri"/>
          <w:sz w:val="22"/>
          <w:szCs w:val="22"/>
        </w:rPr>
        <w:t xml:space="preserve"> using Open Babel. It will then require editing to become recognizable to Amber again. You can delete all the connectivity at the bottom of the file, and delete the first two header lines of the </w:t>
      </w:r>
      <w:proofErr w:type="spellStart"/>
      <w:r>
        <w:rPr>
          <w:rFonts w:ascii="Calibri" w:hAnsi="Calibri"/>
          <w:sz w:val="22"/>
          <w:szCs w:val="22"/>
        </w:rPr>
        <w:t>pdb</w:t>
      </w:r>
      <w:proofErr w:type="spellEnd"/>
      <w:r>
        <w:rPr>
          <w:rFonts w:ascii="Calibri" w:hAnsi="Calibri"/>
          <w:sz w:val="22"/>
          <w:szCs w:val="22"/>
        </w:rPr>
        <w:t xml:space="preserve">. The </w:t>
      </w:r>
      <w:proofErr w:type="spellStart"/>
      <w:r>
        <w:rPr>
          <w:rFonts w:ascii="Calibri" w:hAnsi="Calibri"/>
          <w:sz w:val="22"/>
          <w:szCs w:val="22"/>
        </w:rPr>
        <w:t>sed</w:t>
      </w:r>
      <w:proofErr w:type="spellEnd"/>
      <w:r>
        <w:rPr>
          <w:rFonts w:ascii="Calibri" w:hAnsi="Calibri"/>
          <w:sz w:val="22"/>
          <w:szCs w:val="22"/>
        </w:rPr>
        <w:t xml:space="preserve"> command is useful to search and replace certain things:</w:t>
      </w:r>
    </w:p>
    <w:p w:rsidR="0072086A" w:rsidRDefault="0072086A" w:rsidP="0072086A">
      <w:pPr>
        <w:pStyle w:val="PlainText"/>
        <w:rPr>
          <w:rFonts w:ascii="Calibri" w:hAnsi="Calibri"/>
          <w:sz w:val="22"/>
          <w:szCs w:val="22"/>
        </w:rPr>
      </w:pPr>
    </w:p>
    <w:p w:rsidR="0072086A" w:rsidRDefault="0072086A" w:rsidP="0072086A">
      <w:pPr>
        <w:pStyle w:val="PlainText"/>
        <w:rPr>
          <w:rFonts w:ascii="Calibri" w:hAnsi="Calibri"/>
          <w:sz w:val="22"/>
          <w:szCs w:val="22"/>
        </w:rPr>
      </w:pPr>
      <w:proofErr w:type="spellStart"/>
      <w:proofErr w:type="gramStart"/>
      <w:r>
        <w:rPr>
          <w:rFonts w:ascii="Calibri" w:hAnsi="Calibri"/>
          <w:sz w:val="22"/>
          <w:szCs w:val="22"/>
        </w:rPr>
        <w:t>sed</w:t>
      </w:r>
      <w:proofErr w:type="spellEnd"/>
      <w:r>
        <w:rPr>
          <w:rFonts w:ascii="Calibri" w:hAnsi="Calibri"/>
          <w:sz w:val="22"/>
          <w:szCs w:val="22"/>
        </w:rPr>
        <w:t xml:space="preserve"> ‘s</w:t>
      </w:r>
      <w:proofErr w:type="gramEnd"/>
      <w:r>
        <w:rPr>
          <w:rFonts w:ascii="Calibri" w:hAnsi="Calibri"/>
          <w:sz w:val="22"/>
          <w:szCs w:val="22"/>
        </w:rPr>
        <w:t>/</w:t>
      </w:r>
      <w:proofErr w:type="spellStart"/>
      <w:r>
        <w:rPr>
          <w:rFonts w:ascii="Calibri" w:hAnsi="Calibri"/>
          <w:sz w:val="22"/>
          <w:szCs w:val="22"/>
        </w:rPr>
        <w:t>oldstring</w:t>
      </w:r>
      <w:proofErr w:type="spellEnd"/>
      <w:r>
        <w:rPr>
          <w:rFonts w:ascii="Calibri" w:hAnsi="Calibri"/>
          <w:sz w:val="22"/>
          <w:szCs w:val="22"/>
        </w:rPr>
        <w:t>/</w:t>
      </w:r>
      <w:proofErr w:type="spellStart"/>
      <w:r>
        <w:rPr>
          <w:rFonts w:ascii="Calibri" w:hAnsi="Calibri"/>
          <w:sz w:val="22"/>
          <w:szCs w:val="22"/>
        </w:rPr>
        <w:t>newstring</w:t>
      </w:r>
      <w:proofErr w:type="spellEnd"/>
      <w:r>
        <w:rPr>
          <w:rFonts w:ascii="Calibri" w:hAnsi="Calibri"/>
          <w:sz w:val="22"/>
          <w:szCs w:val="22"/>
        </w:rPr>
        <w:t xml:space="preserve">/g’ filename &gt; </w:t>
      </w:r>
      <w:proofErr w:type="spellStart"/>
      <w:r>
        <w:rPr>
          <w:rFonts w:ascii="Calibri" w:hAnsi="Calibri"/>
          <w:sz w:val="22"/>
          <w:szCs w:val="22"/>
        </w:rPr>
        <w:t>newfile</w:t>
      </w:r>
      <w:proofErr w:type="spellEnd"/>
    </w:p>
    <w:p w:rsidR="0072086A" w:rsidRDefault="0072086A" w:rsidP="0072086A">
      <w:pPr>
        <w:pStyle w:val="PlainText"/>
        <w:rPr>
          <w:rFonts w:ascii="Calibri" w:hAnsi="Calibri"/>
          <w:sz w:val="22"/>
          <w:szCs w:val="22"/>
        </w:rPr>
      </w:pPr>
      <w:r>
        <w:rPr>
          <w:rFonts w:ascii="Calibri" w:hAnsi="Calibri"/>
          <w:sz w:val="22"/>
          <w:szCs w:val="22"/>
        </w:rPr>
        <w:t>You can copy and paste these commands to make sure you have the correct number of spaces:</w:t>
      </w:r>
    </w:p>
    <w:p w:rsidR="0072086A" w:rsidRDefault="0072086A" w:rsidP="0072086A">
      <w:pPr>
        <w:pStyle w:val="PlainText"/>
        <w:ind w:firstLine="720"/>
        <w:rPr>
          <w:rFonts w:ascii="Calibri" w:hAnsi="Calibri"/>
          <w:sz w:val="22"/>
          <w:szCs w:val="22"/>
        </w:rPr>
      </w:pPr>
    </w:p>
    <w:p w:rsidR="0072086A" w:rsidRDefault="0072086A" w:rsidP="0072086A">
      <w:pPr>
        <w:pStyle w:val="PlainText"/>
        <w:rPr>
          <w:rFonts w:ascii="Calibri" w:hAnsi="Calibri"/>
          <w:sz w:val="22"/>
          <w:szCs w:val="22"/>
        </w:rPr>
      </w:pPr>
      <w:r>
        <w:rPr>
          <w:rFonts w:ascii="Calibri" w:hAnsi="Calibri"/>
          <w:sz w:val="22"/>
          <w:szCs w:val="22"/>
        </w:rPr>
        <w:tab/>
      </w:r>
      <w:proofErr w:type="spellStart"/>
      <w:proofErr w:type="gramStart"/>
      <w:r>
        <w:rPr>
          <w:rFonts w:ascii="Calibri" w:hAnsi="Calibri"/>
          <w:sz w:val="22"/>
          <w:szCs w:val="22"/>
        </w:rPr>
        <w:t>sed</w:t>
      </w:r>
      <w:proofErr w:type="spellEnd"/>
      <w:r>
        <w:rPr>
          <w:rFonts w:ascii="Calibri" w:hAnsi="Calibri"/>
          <w:sz w:val="22"/>
          <w:szCs w:val="22"/>
        </w:rPr>
        <w:t xml:space="preserve"> ‘s</w:t>
      </w:r>
      <w:proofErr w:type="gramEnd"/>
      <w:r>
        <w:rPr>
          <w:rFonts w:ascii="Calibri" w:hAnsi="Calibri"/>
          <w:sz w:val="22"/>
          <w:szCs w:val="22"/>
        </w:rPr>
        <w:t>/ A  /    /g’ file1.pdb &gt; file2.pdb</w:t>
      </w:r>
      <w:r>
        <w:rPr>
          <w:rFonts w:ascii="Calibri" w:hAnsi="Calibri"/>
          <w:sz w:val="22"/>
          <w:szCs w:val="22"/>
        </w:rPr>
        <w:tab/>
      </w:r>
      <w:r>
        <w:rPr>
          <w:rFonts w:ascii="Calibri" w:hAnsi="Calibri"/>
          <w:sz w:val="22"/>
          <w:szCs w:val="22"/>
        </w:rPr>
        <w:tab/>
      </w:r>
      <w:r>
        <w:rPr>
          <w:rFonts w:ascii="Calibri" w:hAnsi="Calibri"/>
          <w:i/>
          <w:sz w:val="22"/>
          <w:szCs w:val="22"/>
        </w:rPr>
        <w:t>Removes the chain labels</w:t>
      </w:r>
    </w:p>
    <w:p w:rsidR="0072086A" w:rsidRDefault="0072086A" w:rsidP="0072086A">
      <w:pPr>
        <w:pStyle w:val="PlainText"/>
        <w:rPr>
          <w:rFonts w:ascii="Calibri" w:hAnsi="Calibri"/>
          <w:sz w:val="22"/>
          <w:szCs w:val="22"/>
        </w:rPr>
      </w:pPr>
      <w:r>
        <w:rPr>
          <w:rFonts w:ascii="Calibri" w:hAnsi="Calibri"/>
          <w:sz w:val="22"/>
          <w:szCs w:val="22"/>
        </w:rPr>
        <w:tab/>
      </w:r>
      <w:proofErr w:type="spellStart"/>
      <w:proofErr w:type="gramStart"/>
      <w:r>
        <w:rPr>
          <w:rFonts w:ascii="Calibri" w:hAnsi="Calibri"/>
          <w:sz w:val="22"/>
          <w:szCs w:val="22"/>
        </w:rPr>
        <w:t>sed</w:t>
      </w:r>
      <w:proofErr w:type="spellEnd"/>
      <w:r>
        <w:rPr>
          <w:rFonts w:ascii="Calibri" w:hAnsi="Calibri"/>
          <w:sz w:val="22"/>
          <w:szCs w:val="22"/>
        </w:rPr>
        <w:t xml:space="preserve"> ‘s</w:t>
      </w:r>
      <w:proofErr w:type="gramEnd"/>
      <w:r>
        <w:rPr>
          <w:rFonts w:ascii="Calibri" w:hAnsi="Calibri"/>
          <w:sz w:val="22"/>
          <w:szCs w:val="22"/>
        </w:rPr>
        <w:t>/ B /   /g’ file2.pdb &gt; file3.pdb</w:t>
      </w:r>
    </w:p>
    <w:p w:rsidR="0072086A" w:rsidRDefault="0072086A" w:rsidP="0072086A">
      <w:pPr>
        <w:pStyle w:val="PlainText"/>
        <w:rPr>
          <w:rFonts w:ascii="Calibri" w:hAnsi="Calibri"/>
          <w:i/>
          <w:sz w:val="22"/>
          <w:szCs w:val="22"/>
        </w:rPr>
      </w:pPr>
      <w:r>
        <w:rPr>
          <w:rFonts w:ascii="Calibri" w:hAnsi="Calibri"/>
          <w:sz w:val="22"/>
          <w:szCs w:val="22"/>
        </w:rPr>
        <w:tab/>
      </w:r>
      <w:proofErr w:type="spellStart"/>
      <w:proofErr w:type="gramStart"/>
      <w:r>
        <w:rPr>
          <w:rFonts w:ascii="Calibri" w:hAnsi="Calibri"/>
          <w:sz w:val="22"/>
          <w:szCs w:val="22"/>
        </w:rPr>
        <w:t>sed</w:t>
      </w:r>
      <w:proofErr w:type="spellEnd"/>
      <w:r>
        <w:rPr>
          <w:rFonts w:ascii="Calibri" w:hAnsi="Calibri"/>
          <w:sz w:val="22"/>
          <w:szCs w:val="22"/>
        </w:rPr>
        <w:t xml:space="preserve"> ‘s</w:t>
      </w:r>
      <w:proofErr w:type="gramEnd"/>
      <w:r>
        <w:rPr>
          <w:rFonts w:ascii="Calibri" w:hAnsi="Calibri"/>
          <w:sz w:val="22"/>
          <w:szCs w:val="22"/>
        </w:rPr>
        <w:t>/ G/DG/g’ file3.pdb &gt; file4.pdb</w:t>
      </w:r>
      <w:r>
        <w:rPr>
          <w:rFonts w:ascii="Calibri" w:hAnsi="Calibri"/>
          <w:sz w:val="22"/>
          <w:szCs w:val="22"/>
        </w:rPr>
        <w:tab/>
      </w:r>
      <w:r>
        <w:rPr>
          <w:rFonts w:ascii="Calibri" w:hAnsi="Calibri"/>
          <w:sz w:val="22"/>
          <w:szCs w:val="22"/>
        </w:rPr>
        <w:tab/>
      </w:r>
      <w:r>
        <w:rPr>
          <w:rFonts w:ascii="Calibri" w:hAnsi="Calibri"/>
          <w:i/>
          <w:sz w:val="22"/>
          <w:szCs w:val="22"/>
        </w:rPr>
        <w:t xml:space="preserve">Correctly names the residues. Don’t include </w:t>
      </w:r>
      <w:proofErr w:type="spellStart"/>
      <w:r>
        <w:rPr>
          <w:rFonts w:ascii="Calibri" w:hAnsi="Calibri"/>
          <w:i/>
          <w:sz w:val="22"/>
          <w:szCs w:val="22"/>
        </w:rPr>
        <w:t>Cyt</w:t>
      </w:r>
      <w:proofErr w:type="spellEnd"/>
    </w:p>
    <w:p w:rsidR="0072086A" w:rsidRDefault="0072086A" w:rsidP="0072086A">
      <w:pPr>
        <w:pStyle w:val="PlainText"/>
        <w:rPr>
          <w:rFonts w:ascii="Calibri" w:hAnsi="Calibri"/>
          <w:sz w:val="22"/>
          <w:szCs w:val="22"/>
        </w:rPr>
      </w:pPr>
      <w:r>
        <w:rPr>
          <w:rFonts w:ascii="Calibri" w:hAnsi="Calibri"/>
          <w:sz w:val="22"/>
          <w:szCs w:val="22"/>
        </w:rPr>
        <w:tab/>
      </w:r>
      <w:proofErr w:type="spellStart"/>
      <w:proofErr w:type="gramStart"/>
      <w:r>
        <w:rPr>
          <w:rFonts w:ascii="Calibri" w:hAnsi="Calibri"/>
          <w:sz w:val="22"/>
          <w:szCs w:val="22"/>
        </w:rPr>
        <w:t>sed</w:t>
      </w:r>
      <w:proofErr w:type="spellEnd"/>
      <w:r>
        <w:rPr>
          <w:rFonts w:ascii="Calibri" w:hAnsi="Calibri"/>
          <w:sz w:val="22"/>
          <w:szCs w:val="22"/>
        </w:rPr>
        <w:t xml:space="preserve"> ‘s</w:t>
      </w:r>
      <w:proofErr w:type="gramEnd"/>
      <w:r>
        <w:rPr>
          <w:rFonts w:ascii="Calibri" w:hAnsi="Calibri"/>
          <w:sz w:val="22"/>
          <w:szCs w:val="22"/>
        </w:rPr>
        <w:t>/ A/  DA/g’ file4.pdb &gt; file5.pdb</w:t>
      </w:r>
      <w:r>
        <w:rPr>
          <w:rFonts w:ascii="Calibri" w:hAnsi="Calibri"/>
          <w:sz w:val="22"/>
          <w:szCs w:val="22"/>
        </w:rPr>
        <w:tab/>
      </w:r>
      <w:r>
        <w:rPr>
          <w:rFonts w:ascii="Calibri" w:hAnsi="Calibri"/>
          <w:sz w:val="22"/>
          <w:szCs w:val="22"/>
        </w:rPr>
        <w:tab/>
      </w:r>
      <w:r>
        <w:rPr>
          <w:rFonts w:ascii="Calibri" w:hAnsi="Calibri"/>
          <w:i/>
          <w:sz w:val="22"/>
          <w:szCs w:val="22"/>
        </w:rPr>
        <w:t>because it will change all of your carbon names.</w:t>
      </w:r>
      <w:r>
        <w:rPr>
          <w:rFonts w:ascii="Calibri" w:hAnsi="Calibri"/>
          <w:sz w:val="22"/>
          <w:szCs w:val="22"/>
        </w:rPr>
        <w:t xml:space="preserve"> </w:t>
      </w:r>
    </w:p>
    <w:p w:rsidR="0072086A" w:rsidRDefault="0072086A" w:rsidP="0072086A">
      <w:pPr>
        <w:pStyle w:val="PlainText"/>
        <w:rPr>
          <w:rFonts w:ascii="Calibri" w:hAnsi="Calibri"/>
          <w:sz w:val="22"/>
          <w:szCs w:val="22"/>
        </w:rPr>
      </w:pPr>
      <w:r>
        <w:rPr>
          <w:rFonts w:ascii="Calibri" w:hAnsi="Calibri"/>
          <w:sz w:val="22"/>
          <w:szCs w:val="22"/>
        </w:rPr>
        <w:tab/>
      </w:r>
      <w:proofErr w:type="spellStart"/>
      <w:proofErr w:type="gramStart"/>
      <w:r>
        <w:rPr>
          <w:rFonts w:ascii="Calibri" w:hAnsi="Calibri"/>
          <w:sz w:val="22"/>
          <w:szCs w:val="22"/>
        </w:rPr>
        <w:t>sed</w:t>
      </w:r>
      <w:proofErr w:type="spellEnd"/>
      <w:r>
        <w:rPr>
          <w:rFonts w:ascii="Calibri" w:hAnsi="Calibri"/>
          <w:sz w:val="22"/>
          <w:szCs w:val="22"/>
        </w:rPr>
        <w:t xml:space="preserve"> ‘s</w:t>
      </w:r>
      <w:proofErr w:type="gramEnd"/>
      <w:r>
        <w:rPr>
          <w:rFonts w:ascii="Calibri" w:hAnsi="Calibri"/>
          <w:sz w:val="22"/>
          <w:szCs w:val="22"/>
        </w:rPr>
        <w:t>/ T/DT/g’ file5.pdb &gt; file6.pdb</w:t>
      </w:r>
    </w:p>
    <w:p w:rsidR="0072086A" w:rsidRDefault="0072086A" w:rsidP="0072086A">
      <w:pPr>
        <w:pStyle w:val="PlainText"/>
        <w:ind w:firstLine="720"/>
        <w:rPr>
          <w:rFonts w:ascii="Calibri" w:hAnsi="Calibri"/>
          <w:sz w:val="22"/>
          <w:szCs w:val="22"/>
        </w:rPr>
      </w:pPr>
      <w:proofErr w:type="spellStart"/>
      <w:proofErr w:type="gramStart"/>
      <w:r>
        <w:rPr>
          <w:rFonts w:ascii="Calibri" w:hAnsi="Calibri"/>
          <w:sz w:val="22"/>
          <w:szCs w:val="22"/>
        </w:rPr>
        <w:t>sed</w:t>
      </w:r>
      <w:proofErr w:type="spellEnd"/>
      <w:r>
        <w:rPr>
          <w:rFonts w:ascii="Calibri" w:hAnsi="Calibri"/>
          <w:sz w:val="22"/>
          <w:szCs w:val="22"/>
        </w:rPr>
        <w:t xml:space="preserve"> ‘s</w:t>
      </w:r>
      <w:proofErr w:type="gramEnd"/>
      <w:r>
        <w:rPr>
          <w:rFonts w:ascii="Calibri" w:hAnsi="Calibri"/>
          <w:sz w:val="22"/>
          <w:szCs w:val="22"/>
        </w:rPr>
        <w:t>/DATOM/ATOM/g’ file1.pdb &gt; file2.pdb</w:t>
      </w:r>
      <w:r>
        <w:rPr>
          <w:rFonts w:ascii="Calibri" w:hAnsi="Calibri"/>
          <w:sz w:val="22"/>
          <w:szCs w:val="22"/>
        </w:rPr>
        <w:tab/>
      </w:r>
      <w:r>
        <w:rPr>
          <w:rFonts w:ascii="Calibri" w:hAnsi="Calibri"/>
          <w:i/>
          <w:sz w:val="22"/>
          <w:szCs w:val="22"/>
        </w:rPr>
        <w:t>Corrects atom name from DATOM to ATOM</w:t>
      </w:r>
    </w:p>
    <w:p w:rsidR="0072086A" w:rsidRDefault="0072086A" w:rsidP="0072086A">
      <w:pPr>
        <w:pStyle w:val="PlainText"/>
        <w:rPr>
          <w:rFonts w:ascii="Calibri" w:hAnsi="Calibri"/>
          <w:i/>
          <w:sz w:val="22"/>
          <w:szCs w:val="22"/>
        </w:rPr>
      </w:pPr>
      <w:r>
        <w:rPr>
          <w:rFonts w:ascii="Calibri" w:hAnsi="Calibri"/>
          <w:sz w:val="22"/>
          <w:szCs w:val="22"/>
        </w:rPr>
        <w:tab/>
      </w:r>
      <w:proofErr w:type="spellStart"/>
      <w:proofErr w:type="gramStart"/>
      <w:r>
        <w:rPr>
          <w:rFonts w:ascii="Calibri" w:hAnsi="Calibri"/>
          <w:sz w:val="22"/>
          <w:szCs w:val="22"/>
        </w:rPr>
        <w:t>sed</w:t>
      </w:r>
      <w:proofErr w:type="spellEnd"/>
      <w:r>
        <w:rPr>
          <w:rFonts w:ascii="Calibri" w:hAnsi="Calibri"/>
          <w:sz w:val="22"/>
          <w:szCs w:val="22"/>
        </w:rPr>
        <w:t xml:space="preserve"> ‘s</w:t>
      </w:r>
      <w:proofErr w:type="gramEnd"/>
      <w:r>
        <w:rPr>
          <w:rFonts w:ascii="Calibri" w:hAnsi="Calibri"/>
          <w:sz w:val="22"/>
          <w:szCs w:val="22"/>
        </w:rPr>
        <w:t>/5M/7/g’ file6.pdb &gt; file7.pdb</w:t>
      </w:r>
      <w:r>
        <w:rPr>
          <w:rFonts w:ascii="Calibri" w:hAnsi="Calibri"/>
          <w:sz w:val="22"/>
          <w:szCs w:val="22"/>
        </w:rPr>
        <w:tab/>
      </w:r>
      <w:r>
        <w:rPr>
          <w:rFonts w:ascii="Calibri" w:hAnsi="Calibri"/>
          <w:sz w:val="22"/>
          <w:szCs w:val="22"/>
        </w:rPr>
        <w:tab/>
      </w:r>
      <w:r>
        <w:rPr>
          <w:rFonts w:ascii="Calibri" w:hAnsi="Calibri"/>
          <w:i/>
          <w:sz w:val="22"/>
          <w:szCs w:val="22"/>
        </w:rPr>
        <w:t>Correct atom name for Thy.</w:t>
      </w:r>
    </w:p>
    <w:p w:rsidR="0072086A" w:rsidRDefault="0072086A" w:rsidP="0072086A">
      <w:pPr>
        <w:pStyle w:val="PlainText"/>
        <w:rPr>
          <w:rFonts w:ascii="Calibri" w:hAnsi="Calibri"/>
          <w:i/>
          <w:sz w:val="22"/>
          <w:szCs w:val="22"/>
        </w:rPr>
      </w:pPr>
      <w:r>
        <w:rPr>
          <w:rFonts w:ascii="Calibri" w:hAnsi="Calibri"/>
          <w:sz w:val="22"/>
          <w:szCs w:val="22"/>
        </w:rPr>
        <w:tab/>
      </w:r>
      <w:proofErr w:type="spellStart"/>
      <w:proofErr w:type="gramStart"/>
      <w:r>
        <w:rPr>
          <w:rFonts w:ascii="Calibri" w:hAnsi="Calibri"/>
          <w:sz w:val="22"/>
          <w:szCs w:val="22"/>
        </w:rPr>
        <w:t>sed</w:t>
      </w:r>
      <w:proofErr w:type="spellEnd"/>
      <w:r>
        <w:rPr>
          <w:rFonts w:ascii="Calibri" w:hAnsi="Calibri"/>
          <w:sz w:val="22"/>
          <w:szCs w:val="22"/>
        </w:rPr>
        <w:t xml:space="preserve"> ‘s</w:t>
      </w:r>
      <w:proofErr w:type="gramEnd"/>
      <w:r>
        <w:rPr>
          <w:rFonts w:ascii="Calibri" w:hAnsi="Calibri"/>
          <w:sz w:val="22"/>
          <w:szCs w:val="22"/>
        </w:rPr>
        <w:t>/OTM/OTD/g’ file7.pdb &gt; file8.pdb</w:t>
      </w:r>
      <w:r>
        <w:rPr>
          <w:rFonts w:ascii="Calibri" w:hAnsi="Calibri"/>
          <w:sz w:val="22"/>
          <w:szCs w:val="22"/>
        </w:rPr>
        <w:tab/>
      </w:r>
      <w:r>
        <w:rPr>
          <w:rFonts w:ascii="Calibri" w:hAnsi="Calibri"/>
          <w:sz w:val="22"/>
          <w:szCs w:val="22"/>
        </w:rPr>
        <w:tab/>
      </w:r>
      <w:r>
        <w:rPr>
          <w:rFonts w:ascii="Calibri" w:hAnsi="Calibri"/>
          <w:i/>
          <w:sz w:val="22"/>
          <w:szCs w:val="22"/>
        </w:rPr>
        <w:t xml:space="preserve">Renames the unknown residue to your ligand. </w:t>
      </w:r>
    </w:p>
    <w:p w:rsidR="0072086A" w:rsidRDefault="0072086A" w:rsidP="0072086A">
      <w:pPr>
        <w:pStyle w:val="PlainText"/>
        <w:ind w:left="4320" w:firstLine="720"/>
        <w:rPr>
          <w:rFonts w:ascii="Calibri" w:hAnsi="Calibri"/>
          <w:i/>
          <w:sz w:val="22"/>
          <w:szCs w:val="22"/>
        </w:rPr>
      </w:pPr>
      <w:r>
        <w:rPr>
          <w:rFonts w:ascii="Calibri" w:hAnsi="Calibri"/>
          <w:i/>
          <w:sz w:val="22"/>
          <w:szCs w:val="22"/>
        </w:rPr>
        <w:t>Make sure the name (LIG) matches your mol2</w:t>
      </w:r>
    </w:p>
    <w:p w:rsidR="0072086A" w:rsidRDefault="0072086A" w:rsidP="0072086A">
      <w:pPr>
        <w:pStyle w:val="PlainText"/>
        <w:rPr>
          <w:rFonts w:ascii="Calibri" w:hAnsi="Calibri"/>
          <w:i/>
          <w:sz w:val="22"/>
          <w:szCs w:val="22"/>
        </w:rPr>
      </w:pP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r>
        <w:rPr>
          <w:rFonts w:ascii="Calibri" w:hAnsi="Calibri"/>
          <w:i/>
          <w:sz w:val="22"/>
          <w:szCs w:val="22"/>
        </w:rPr>
        <w:tab/>
      </w:r>
    </w:p>
    <w:p w:rsidR="0072086A" w:rsidRDefault="0072086A" w:rsidP="0072086A">
      <w:pPr>
        <w:pStyle w:val="PlainText"/>
        <w:rPr>
          <w:rFonts w:ascii="Calibri" w:hAnsi="Calibri"/>
          <w:sz w:val="22"/>
          <w:szCs w:val="22"/>
        </w:rPr>
      </w:pPr>
      <w:r>
        <w:t xml:space="preserve">Note that </w:t>
      </w:r>
      <w:r>
        <w:rPr>
          <w:rFonts w:ascii="Calibri" w:hAnsi="Calibri"/>
          <w:sz w:val="22"/>
          <w:szCs w:val="22"/>
        </w:rPr>
        <w:t xml:space="preserve">your PDB file must be carefully formatted: </w:t>
      </w:r>
    </w:p>
    <w:p w:rsidR="0072086A" w:rsidRDefault="0072086A" w:rsidP="0072086A">
      <w:pPr>
        <w:pStyle w:val="PlainText"/>
        <w:numPr>
          <w:ilvl w:val="0"/>
          <w:numId w:val="2"/>
        </w:numPr>
        <w:rPr>
          <w:rFonts w:ascii="Calibri" w:hAnsi="Calibri"/>
          <w:sz w:val="22"/>
          <w:szCs w:val="22"/>
        </w:rPr>
      </w:pPr>
      <w:r>
        <w:rPr>
          <w:rFonts w:ascii="Calibri" w:hAnsi="Calibri" w:cs="Calibri"/>
          <w:sz w:val="22"/>
        </w:rPr>
        <w:t xml:space="preserve">Change the name of </w:t>
      </w:r>
      <w:proofErr w:type="spellStart"/>
      <w:r>
        <w:rPr>
          <w:rFonts w:ascii="Calibri" w:hAnsi="Calibri" w:cs="Calibri"/>
          <w:sz w:val="22"/>
        </w:rPr>
        <w:t>Cyt</w:t>
      </w:r>
      <w:proofErr w:type="spellEnd"/>
      <w:r>
        <w:rPr>
          <w:rFonts w:ascii="Calibri" w:hAnsi="Calibri" w:cs="Calibri"/>
          <w:sz w:val="22"/>
        </w:rPr>
        <w:t xml:space="preserve"> from C to DC manually.</w:t>
      </w:r>
    </w:p>
    <w:p w:rsidR="0072086A" w:rsidRDefault="0072086A" w:rsidP="0072086A">
      <w:pPr>
        <w:pStyle w:val="PlainText"/>
        <w:numPr>
          <w:ilvl w:val="0"/>
          <w:numId w:val="2"/>
        </w:numPr>
        <w:rPr>
          <w:rFonts w:ascii="Calibri" w:hAnsi="Calibri"/>
          <w:sz w:val="22"/>
          <w:szCs w:val="22"/>
        </w:rPr>
      </w:pPr>
      <w:r>
        <w:rPr>
          <w:rFonts w:ascii="Calibri" w:hAnsi="Calibri"/>
          <w:sz w:val="22"/>
          <w:szCs w:val="22"/>
        </w:rPr>
        <w:t xml:space="preserve">Atom names are supposed to be in columns 13-16, with one, two and three character names starting in column 14, and four-character names (like H2'') starting in column 13. </w:t>
      </w:r>
    </w:p>
    <w:p w:rsidR="0072086A" w:rsidRDefault="0072086A" w:rsidP="0072086A">
      <w:pPr>
        <w:pStyle w:val="PlainText"/>
        <w:numPr>
          <w:ilvl w:val="0"/>
          <w:numId w:val="2"/>
        </w:numPr>
        <w:rPr>
          <w:rFonts w:ascii="Calibri" w:hAnsi="Calibri"/>
          <w:sz w:val="22"/>
          <w:szCs w:val="22"/>
        </w:rPr>
      </w:pPr>
      <w:r>
        <w:rPr>
          <w:rFonts w:ascii="Calibri" w:hAnsi="Calibri"/>
          <w:sz w:val="22"/>
          <w:szCs w:val="22"/>
        </w:rPr>
        <w:t xml:space="preserve">Residue names should be in columns 18-20; two character names (like DA) are right justified (columns 19-20) in the PDB, although I think Amber will accept left justification as well. </w:t>
      </w:r>
    </w:p>
    <w:p w:rsidR="0072086A" w:rsidRDefault="0072086A" w:rsidP="0072086A">
      <w:pPr>
        <w:pStyle w:val="PlainText"/>
        <w:numPr>
          <w:ilvl w:val="0"/>
          <w:numId w:val="2"/>
        </w:numPr>
        <w:rPr>
          <w:rFonts w:ascii="Calibri" w:hAnsi="Calibri"/>
          <w:sz w:val="22"/>
          <w:szCs w:val="22"/>
        </w:rPr>
      </w:pPr>
      <w:r>
        <w:rPr>
          <w:rFonts w:ascii="Calibri" w:hAnsi="Calibri"/>
          <w:sz w:val="22"/>
          <w:szCs w:val="22"/>
        </w:rPr>
        <w:t xml:space="preserve">Further editing may be needed or you will get error messages later when you load your </w:t>
      </w:r>
      <w:proofErr w:type="spellStart"/>
      <w:r>
        <w:rPr>
          <w:rFonts w:ascii="Calibri" w:hAnsi="Calibri"/>
          <w:sz w:val="22"/>
          <w:szCs w:val="22"/>
        </w:rPr>
        <w:t>pdb</w:t>
      </w:r>
      <w:proofErr w:type="spellEnd"/>
      <w:r>
        <w:rPr>
          <w:rFonts w:ascii="Calibri" w:hAnsi="Calibri"/>
          <w:sz w:val="22"/>
          <w:szCs w:val="22"/>
        </w:rPr>
        <w:t xml:space="preserve"> in Amber. For example, the terminal atoms must have atoms names “</w:t>
      </w:r>
      <w:r>
        <w:rPr>
          <w:rFonts w:ascii="Calibri" w:hAnsi="Calibri"/>
          <w:b/>
          <w:sz w:val="22"/>
          <w:szCs w:val="22"/>
        </w:rPr>
        <w:t>HO5’</w:t>
      </w:r>
      <w:r>
        <w:rPr>
          <w:rFonts w:ascii="Calibri" w:hAnsi="Calibri"/>
          <w:sz w:val="22"/>
          <w:szCs w:val="22"/>
        </w:rPr>
        <w:t xml:space="preserve">” and “HO3’” to be recognized, although * is interchangeable for </w:t>
      </w:r>
      <w:proofErr w:type="gramStart"/>
      <w:r>
        <w:rPr>
          <w:rFonts w:ascii="Calibri" w:hAnsi="Calibri"/>
          <w:sz w:val="22"/>
          <w:szCs w:val="22"/>
        </w:rPr>
        <w:t>‘ in</w:t>
      </w:r>
      <w:proofErr w:type="gramEnd"/>
      <w:r>
        <w:rPr>
          <w:rFonts w:ascii="Calibri" w:hAnsi="Calibri"/>
          <w:sz w:val="22"/>
          <w:szCs w:val="22"/>
        </w:rPr>
        <w:t xml:space="preserve"> all other atom names.  </w:t>
      </w:r>
    </w:p>
    <w:p w:rsidR="0072086A" w:rsidRDefault="0072086A" w:rsidP="0072086A">
      <w:pPr>
        <w:pStyle w:val="PlainText"/>
        <w:numPr>
          <w:ilvl w:val="0"/>
          <w:numId w:val="2"/>
        </w:numPr>
        <w:rPr>
          <w:rFonts w:ascii="Calibri" w:hAnsi="Calibri"/>
          <w:sz w:val="22"/>
          <w:szCs w:val="22"/>
        </w:rPr>
      </w:pPr>
      <w:r>
        <w:rPr>
          <w:rFonts w:ascii="Calibri" w:hAnsi="Calibri"/>
          <w:sz w:val="22"/>
          <w:szCs w:val="22"/>
        </w:rPr>
        <w:t xml:space="preserve">You must also correct the </w:t>
      </w:r>
      <w:r>
        <w:rPr>
          <w:rFonts w:ascii="Calibri" w:hAnsi="Calibri"/>
          <w:i/>
          <w:sz w:val="22"/>
          <w:szCs w:val="22"/>
        </w:rPr>
        <w:t>numbering</w:t>
      </w:r>
      <w:r>
        <w:rPr>
          <w:rFonts w:ascii="Calibri" w:hAnsi="Calibri"/>
          <w:sz w:val="22"/>
          <w:szCs w:val="22"/>
        </w:rPr>
        <w:t xml:space="preserve"> of the residues in column 26 (not the atoms) (it will be messed up around your modified residue, and it will restart at 1 in the second strand of DNA, but it should not.) </w:t>
      </w:r>
    </w:p>
    <w:p w:rsidR="0072086A" w:rsidRDefault="0072086A" w:rsidP="0072086A">
      <w:pPr>
        <w:pStyle w:val="PlainText"/>
        <w:numPr>
          <w:ilvl w:val="0"/>
          <w:numId w:val="2"/>
        </w:numPr>
        <w:rPr>
          <w:rFonts w:ascii="Calibri" w:hAnsi="Calibri"/>
          <w:sz w:val="22"/>
          <w:szCs w:val="22"/>
        </w:rPr>
      </w:pPr>
      <w:r>
        <w:rPr>
          <w:rFonts w:ascii="Calibri" w:hAnsi="Calibri"/>
          <w:sz w:val="22"/>
          <w:szCs w:val="22"/>
        </w:rPr>
        <w:t xml:space="preserve">Also, H3 in any thymine residue will be incorrectly labeled as H (due to the distance of the C-H bond in GaussView).  </w:t>
      </w:r>
    </w:p>
    <w:p w:rsidR="0072086A" w:rsidRDefault="0072086A" w:rsidP="0072086A">
      <w:pPr>
        <w:pStyle w:val="PlainText"/>
        <w:numPr>
          <w:ilvl w:val="0"/>
          <w:numId w:val="2"/>
        </w:numPr>
        <w:rPr>
          <w:rFonts w:ascii="Calibri" w:hAnsi="Calibri"/>
          <w:sz w:val="22"/>
          <w:szCs w:val="22"/>
        </w:rPr>
      </w:pPr>
      <w:r>
        <w:rPr>
          <w:rFonts w:ascii="Calibri" w:hAnsi="Calibri"/>
          <w:sz w:val="22"/>
          <w:szCs w:val="22"/>
        </w:rPr>
        <w:t xml:space="preserve">There should be a “TER” card separating the two strands. </w:t>
      </w:r>
    </w:p>
    <w:p w:rsidR="0072086A" w:rsidRDefault="0072086A" w:rsidP="0072086A">
      <w:pPr>
        <w:pStyle w:val="PlainText"/>
        <w:numPr>
          <w:ilvl w:val="0"/>
          <w:numId w:val="2"/>
        </w:numPr>
        <w:rPr>
          <w:rFonts w:ascii="Calibri" w:hAnsi="Calibri"/>
          <w:sz w:val="22"/>
          <w:szCs w:val="22"/>
        </w:rPr>
      </w:pPr>
      <w:r>
        <w:rPr>
          <w:rFonts w:ascii="Calibri" w:hAnsi="Calibri"/>
          <w:sz w:val="22"/>
          <w:szCs w:val="22"/>
        </w:rPr>
        <w:t xml:space="preserve">If the editing seems tedious, feel free to look for other (more efficient?) ways to convert your file to a </w:t>
      </w:r>
      <w:proofErr w:type="spellStart"/>
      <w:r>
        <w:rPr>
          <w:rFonts w:ascii="Calibri" w:hAnsi="Calibri"/>
          <w:sz w:val="22"/>
          <w:szCs w:val="22"/>
        </w:rPr>
        <w:t>pdb</w:t>
      </w:r>
      <w:proofErr w:type="spellEnd"/>
      <w:r>
        <w:rPr>
          <w:rFonts w:ascii="Calibri" w:hAnsi="Calibri"/>
          <w:sz w:val="22"/>
          <w:szCs w:val="22"/>
        </w:rPr>
        <w:t xml:space="preserve"> (or skip using GaussView altogether?). But be cautious that your files are </w:t>
      </w:r>
      <w:r>
        <w:rPr>
          <w:rFonts w:ascii="Calibri" w:hAnsi="Calibri"/>
          <w:i/>
          <w:sz w:val="22"/>
          <w:szCs w:val="22"/>
        </w:rPr>
        <w:t>really</w:t>
      </w:r>
      <w:r>
        <w:rPr>
          <w:rFonts w:ascii="Calibri" w:hAnsi="Calibri"/>
          <w:sz w:val="22"/>
          <w:szCs w:val="22"/>
        </w:rPr>
        <w:t xml:space="preserve"> what you want them to be, and no information has been lost! </w:t>
      </w:r>
    </w:p>
    <w:p w:rsidR="0072086A" w:rsidRDefault="0072086A" w:rsidP="0072086A">
      <w:pPr>
        <w:pStyle w:val="PlainText"/>
        <w:numPr>
          <w:ilvl w:val="0"/>
          <w:numId w:val="2"/>
        </w:numPr>
        <w:rPr>
          <w:rFonts w:ascii="Calibri" w:hAnsi="Calibri"/>
          <w:sz w:val="22"/>
          <w:szCs w:val="22"/>
        </w:rPr>
      </w:pPr>
      <w:r>
        <w:rPr>
          <w:rFonts w:ascii="Calibri" w:hAnsi="Calibri"/>
          <w:sz w:val="22"/>
          <w:szCs w:val="22"/>
        </w:rPr>
        <w:t xml:space="preserve">Note that if you have added atoms in GaussView to the modified part of your DNA strand, they will appear at the very bottom of the </w:t>
      </w:r>
      <w:proofErr w:type="spellStart"/>
      <w:r>
        <w:rPr>
          <w:rFonts w:ascii="Calibri" w:hAnsi="Calibri"/>
          <w:sz w:val="22"/>
          <w:szCs w:val="22"/>
        </w:rPr>
        <w:t>pdb</w:t>
      </w:r>
      <w:proofErr w:type="spellEnd"/>
      <w:r>
        <w:rPr>
          <w:rFonts w:ascii="Calibri" w:hAnsi="Calibri"/>
          <w:sz w:val="22"/>
          <w:szCs w:val="22"/>
        </w:rPr>
        <w:t xml:space="preserve"> file, separate from the rest of the residue.  Don’t forget to edit these atoms and change the atom names to match the mol2 (and the numbering!), and copy and paste them into the correct place in the </w:t>
      </w:r>
      <w:proofErr w:type="spellStart"/>
      <w:r>
        <w:rPr>
          <w:rFonts w:ascii="Calibri" w:hAnsi="Calibri"/>
          <w:sz w:val="22"/>
          <w:szCs w:val="22"/>
        </w:rPr>
        <w:t>pdb</w:t>
      </w:r>
      <w:proofErr w:type="spellEnd"/>
      <w:r>
        <w:rPr>
          <w:rFonts w:ascii="Calibri" w:hAnsi="Calibri"/>
          <w:sz w:val="22"/>
          <w:szCs w:val="22"/>
        </w:rPr>
        <w:t>, or they won’t be recognized.</w:t>
      </w:r>
    </w:p>
    <w:p w:rsidR="0072086A" w:rsidRDefault="0072086A" w:rsidP="0072086A">
      <w:pPr>
        <w:pStyle w:val="PlainText"/>
        <w:rPr>
          <w:rFonts w:ascii="Calibri" w:hAnsi="Calibri"/>
          <w:sz w:val="22"/>
          <w:szCs w:val="22"/>
        </w:rPr>
      </w:pPr>
    </w:p>
    <w:p w:rsidR="0072086A" w:rsidRDefault="0072086A" w:rsidP="0072086A">
      <w:pPr>
        <w:pStyle w:val="PlainText"/>
        <w:rPr>
          <w:rFonts w:ascii="Calibri" w:hAnsi="Calibri"/>
          <w:sz w:val="22"/>
          <w:szCs w:val="22"/>
        </w:rPr>
      </w:pPr>
      <w:r>
        <w:rPr>
          <w:rFonts w:ascii="Calibri" w:hAnsi="Calibri"/>
          <w:sz w:val="22"/>
          <w:szCs w:val="22"/>
        </w:rPr>
        <w:t>Below is a few examples of the spacing and names which you should have in your PDB file (note this only shows the first few column, no editing is required to columns further right)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
        <w:gridCol w:w="343"/>
        <w:gridCol w:w="343"/>
        <w:gridCol w:w="343"/>
        <w:gridCol w:w="289"/>
        <w:gridCol w:w="289"/>
        <w:gridCol w:w="289"/>
        <w:gridCol w:w="289"/>
        <w:gridCol w:w="342"/>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72086A" w:rsidTr="00F11A9A">
        <w:tc>
          <w:tcPr>
            <w:tcW w:w="187"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1</w:t>
            </w:r>
          </w:p>
        </w:tc>
        <w:tc>
          <w:tcPr>
            <w:tcW w:w="187"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2</w:t>
            </w:r>
          </w:p>
        </w:tc>
        <w:tc>
          <w:tcPr>
            <w:tcW w:w="187"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3</w:t>
            </w:r>
          </w:p>
        </w:tc>
        <w:tc>
          <w:tcPr>
            <w:tcW w:w="186"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4</w:t>
            </w:r>
          </w:p>
        </w:tc>
        <w:tc>
          <w:tcPr>
            <w:tcW w:w="15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5</w:t>
            </w:r>
          </w:p>
        </w:tc>
        <w:tc>
          <w:tcPr>
            <w:tcW w:w="15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6</w:t>
            </w:r>
          </w:p>
        </w:tc>
        <w:tc>
          <w:tcPr>
            <w:tcW w:w="15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7</w:t>
            </w:r>
          </w:p>
        </w:tc>
        <w:tc>
          <w:tcPr>
            <w:tcW w:w="154"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8</w:t>
            </w:r>
          </w:p>
        </w:tc>
        <w:tc>
          <w:tcPr>
            <w:tcW w:w="18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9</w:t>
            </w:r>
          </w:p>
        </w:tc>
        <w:tc>
          <w:tcPr>
            <w:tcW w:w="19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10</w:t>
            </w:r>
          </w:p>
        </w:tc>
        <w:tc>
          <w:tcPr>
            <w:tcW w:w="19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11</w:t>
            </w:r>
          </w:p>
        </w:tc>
        <w:tc>
          <w:tcPr>
            <w:tcW w:w="19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12</w:t>
            </w:r>
          </w:p>
        </w:tc>
        <w:tc>
          <w:tcPr>
            <w:tcW w:w="19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13</w:t>
            </w:r>
          </w:p>
        </w:tc>
        <w:tc>
          <w:tcPr>
            <w:tcW w:w="19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14</w:t>
            </w:r>
          </w:p>
        </w:tc>
        <w:tc>
          <w:tcPr>
            <w:tcW w:w="19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15</w:t>
            </w:r>
          </w:p>
        </w:tc>
        <w:tc>
          <w:tcPr>
            <w:tcW w:w="19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16</w:t>
            </w:r>
          </w:p>
        </w:tc>
        <w:tc>
          <w:tcPr>
            <w:tcW w:w="19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17</w:t>
            </w:r>
          </w:p>
        </w:tc>
        <w:tc>
          <w:tcPr>
            <w:tcW w:w="19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18</w:t>
            </w:r>
          </w:p>
        </w:tc>
        <w:tc>
          <w:tcPr>
            <w:tcW w:w="193"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19</w:t>
            </w:r>
          </w:p>
        </w:tc>
        <w:tc>
          <w:tcPr>
            <w:tcW w:w="193"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20</w:t>
            </w:r>
          </w:p>
        </w:tc>
        <w:tc>
          <w:tcPr>
            <w:tcW w:w="193"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21</w:t>
            </w:r>
          </w:p>
        </w:tc>
        <w:tc>
          <w:tcPr>
            <w:tcW w:w="193"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22</w:t>
            </w:r>
          </w:p>
        </w:tc>
        <w:tc>
          <w:tcPr>
            <w:tcW w:w="193"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23</w:t>
            </w:r>
          </w:p>
        </w:tc>
        <w:tc>
          <w:tcPr>
            <w:tcW w:w="193"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24</w:t>
            </w:r>
          </w:p>
        </w:tc>
        <w:tc>
          <w:tcPr>
            <w:tcW w:w="19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25</w:t>
            </w:r>
          </w:p>
        </w:tc>
        <w:tc>
          <w:tcPr>
            <w:tcW w:w="192"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26</w:t>
            </w:r>
          </w:p>
        </w:tc>
        <w:tc>
          <w:tcPr>
            <w:tcW w:w="187" w:type="pct"/>
            <w:tcBorders>
              <w:top w:val="single" w:sz="4" w:space="0" w:color="auto"/>
              <w:left w:val="single" w:sz="4" w:space="0" w:color="auto"/>
              <w:bottom w:val="single" w:sz="4" w:space="0" w:color="auto"/>
              <w:right w:val="single" w:sz="4" w:space="0" w:color="auto"/>
            </w:tcBorders>
            <w:hideMark/>
          </w:tcPr>
          <w:p w:rsidR="0072086A" w:rsidRPr="00A47287" w:rsidRDefault="0072086A" w:rsidP="00F11A9A">
            <w:pPr>
              <w:pStyle w:val="PlainText"/>
              <w:rPr>
                <w:rFonts w:ascii="Calibri" w:hAnsi="Calibri"/>
                <w:sz w:val="15"/>
                <w:szCs w:val="15"/>
                <w:lang w:val="en-US"/>
              </w:rPr>
            </w:pPr>
            <w:r w:rsidRPr="00A47287">
              <w:rPr>
                <w:rFonts w:ascii="Calibri" w:hAnsi="Calibri"/>
                <w:sz w:val="15"/>
                <w:szCs w:val="15"/>
                <w:lang w:val="en-US"/>
              </w:rPr>
              <w:t>27</w:t>
            </w:r>
          </w:p>
        </w:tc>
      </w:tr>
      <w:tr w:rsidR="0072086A" w:rsidTr="00F11A9A">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A</w:t>
            </w:r>
          </w:p>
        </w:tc>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T</w:t>
            </w:r>
          </w:p>
        </w:tc>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O</w:t>
            </w:r>
          </w:p>
        </w:tc>
        <w:tc>
          <w:tcPr>
            <w:tcW w:w="186"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M</w:t>
            </w: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4"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8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1</w:t>
            </w: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H</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O</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5</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D</w:t>
            </w:r>
          </w:p>
        </w:tc>
        <w:tc>
          <w:tcPr>
            <w:tcW w:w="193"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G</w:t>
            </w: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1</w:t>
            </w:r>
          </w:p>
        </w:tc>
        <w:tc>
          <w:tcPr>
            <w:tcW w:w="187"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r>
      <w:tr w:rsidR="0072086A" w:rsidTr="00F11A9A">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A</w:t>
            </w:r>
          </w:p>
        </w:tc>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T</w:t>
            </w:r>
          </w:p>
        </w:tc>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O</w:t>
            </w:r>
          </w:p>
        </w:tc>
        <w:tc>
          <w:tcPr>
            <w:tcW w:w="186"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M</w:t>
            </w: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4"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8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6</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8</w:t>
            </w: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H</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3</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w:t>
            </w: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D</w:t>
            </w:r>
          </w:p>
        </w:tc>
        <w:tc>
          <w:tcPr>
            <w:tcW w:w="193"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T</w:t>
            </w: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3</w:t>
            </w:r>
          </w:p>
        </w:tc>
        <w:tc>
          <w:tcPr>
            <w:tcW w:w="187"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r>
      <w:tr w:rsidR="0072086A" w:rsidTr="00F11A9A">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A</w:t>
            </w:r>
          </w:p>
        </w:tc>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T</w:t>
            </w:r>
          </w:p>
        </w:tc>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O</w:t>
            </w:r>
          </w:p>
        </w:tc>
        <w:tc>
          <w:tcPr>
            <w:tcW w:w="186"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M</w:t>
            </w: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4"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8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1</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0</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2</w:t>
            </w: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H</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5</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1</w:t>
            </w: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D</w:t>
            </w:r>
          </w:p>
        </w:tc>
        <w:tc>
          <w:tcPr>
            <w:tcW w:w="193"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A</w:t>
            </w: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5</w:t>
            </w:r>
          </w:p>
        </w:tc>
        <w:tc>
          <w:tcPr>
            <w:tcW w:w="187"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r>
      <w:tr w:rsidR="0072086A" w:rsidTr="00F11A9A">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A</w:t>
            </w:r>
          </w:p>
        </w:tc>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T</w:t>
            </w:r>
          </w:p>
        </w:tc>
        <w:tc>
          <w:tcPr>
            <w:tcW w:w="187"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O</w:t>
            </w:r>
          </w:p>
        </w:tc>
        <w:tc>
          <w:tcPr>
            <w:tcW w:w="186"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M</w:t>
            </w: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54"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8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1</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9</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3</w:t>
            </w: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C</w:t>
            </w: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4</w:t>
            </w: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L</w:t>
            </w:r>
          </w:p>
        </w:tc>
        <w:tc>
          <w:tcPr>
            <w:tcW w:w="193"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I</w:t>
            </w:r>
          </w:p>
        </w:tc>
        <w:tc>
          <w:tcPr>
            <w:tcW w:w="193"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G</w:t>
            </w: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3"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c>
          <w:tcPr>
            <w:tcW w:w="192" w:type="pct"/>
            <w:tcBorders>
              <w:top w:val="single" w:sz="4" w:space="0" w:color="auto"/>
              <w:left w:val="single" w:sz="4" w:space="0" w:color="auto"/>
              <w:bottom w:val="single" w:sz="4" w:space="0" w:color="auto"/>
              <w:right w:val="single" w:sz="4" w:space="0" w:color="auto"/>
            </w:tcBorders>
            <w:hideMark/>
          </w:tcPr>
          <w:p w:rsidR="0072086A" w:rsidRDefault="0072086A" w:rsidP="00F11A9A">
            <w:pPr>
              <w:pStyle w:val="PlainText"/>
              <w:rPr>
                <w:rFonts w:ascii="Courier" w:hAnsi="Courier"/>
                <w:sz w:val="22"/>
                <w:szCs w:val="22"/>
                <w:lang w:val="en-US"/>
              </w:rPr>
            </w:pPr>
            <w:r>
              <w:rPr>
                <w:rFonts w:ascii="Courier" w:hAnsi="Courier"/>
                <w:sz w:val="22"/>
                <w:szCs w:val="22"/>
                <w:lang w:val="en-US"/>
              </w:rPr>
              <w:t>6</w:t>
            </w:r>
          </w:p>
        </w:tc>
        <w:tc>
          <w:tcPr>
            <w:tcW w:w="187" w:type="pct"/>
            <w:tcBorders>
              <w:top w:val="single" w:sz="4" w:space="0" w:color="auto"/>
              <w:left w:val="single" w:sz="4" w:space="0" w:color="auto"/>
              <w:bottom w:val="single" w:sz="4" w:space="0" w:color="auto"/>
              <w:right w:val="single" w:sz="4" w:space="0" w:color="auto"/>
            </w:tcBorders>
          </w:tcPr>
          <w:p w:rsidR="0072086A" w:rsidRDefault="0072086A" w:rsidP="00F11A9A">
            <w:pPr>
              <w:pStyle w:val="PlainText"/>
              <w:rPr>
                <w:rFonts w:ascii="Courier" w:hAnsi="Courier"/>
                <w:sz w:val="22"/>
                <w:szCs w:val="22"/>
                <w:lang w:val="en-US"/>
              </w:rPr>
            </w:pPr>
          </w:p>
        </w:tc>
      </w:tr>
    </w:tbl>
    <w:p w:rsidR="0072086A" w:rsidRDefault="0072086A" w:rsidP="0072086A">
      <w:pPr>
        <w:rPr>
          <w:lang w:val="en-US"/>
        </w:rPr>
      </w:pPr>
    </w:p>
    <w:p w:rsidR="0072086A" w:rsidRDefault="0072086A" w:rsidP="0072086A">
      <w:r>
        <w:t xml:space="preserve">When you are finished editing, follow Steps 12 to 15 to generate the library file for your residue. </w:t>
      </w:r>
    </w:p>
    <w:p w:rsidR="0072086A" w:rsidRDefault="0072086A" w:rsidP="0072086A">
      <w:pPr>
        <w:numPr>
          <w:ilvl w:val="0"/>
          <w:numId w:val="1"/>
        </w:numPr>
      </w:pPr>
      <w:r>
        <w:t xml:space="preserve">Then, to create the strand, open leap again, re-load your force field(s) and </w:t>
      </w:r>
      <w:proofErr w:type="spellStart"/>
      <w:r>
        <w:t>frcmod</w:t>
      </w:r>
      <w:proofErr w:type="spellEnd"/>
      <w:r>
        <w:t xml:space="preserve"> file(s), then, load the library file that you made earlier:</w:t>
      </w:r>
    </w:p>
    <w:p w:rsidR="0072086A" w:rsidRDefault="0072086A" w:rsidP="0072086A">
      <w:pPr>
        <w:ind w:left="720"/>
        <w:jc w:val="center"/>
      </w:pPr>
      <w:proofErr w:type="spellStart"/>
      <w:proofErr w:type="gramStart"/>
      <w:r>
        <w:t>loadoff</w:t>
      </w:r>
      <w:proofErr w:type="spellEnd"/>
      <w:proofErr w:type="gramEnd"/>
      <w:r>
        <w:t xml:space="preserve"> file.lib</w:t>
      </w:r>
    </w:p>
    <w:p w:rsidR="0072086A" w:rsidRDefault="0072086A" w:rsidP="0072086A">
      <w:pPr>
        <w:ind w:left="720"/>
      </w:pPr>
      <w:r>
        <w:t xml:space="preserve"> Type ‘list’ to see what residues are defined and make sure yours is there. Now, load your </w:t>
      </w:r>
      <w:proofErr w:type="spellStart"/>
      <w:r>
        <w:t>pdb</w:t>
      </w:r>
      <w:proofErr w:type="spellEnd"/>
      <w:r>
        <w:t xml:space="preserve"> file of the full sequence (TEST=</w:t>
      </w:r>
      <w:proofErr w:type="spellStart"/>
      <w:r>
        <w:t>loadpdb</w:t>
      </w:r>
      <w:proofErr w:type="spellEnd"/>
      <w:r>
        <w:t xml:space="preserve"> FULL_STRAND.pdb). Your modified residue should be recognized by the program. Check the unit to make sure all parameters are present (check TEST). </w:t>
      </w:r>
    </w:p>
    <w:p w:rsidR="0072086A" w:rsidRDefault="0072086A" w:rsidP="0072086A">
      <w:pPr>
        <w:ind w:left="720"/>
      </w:pPr>
      <w:r>
        <w:t xml:space="preserve">Now, you can save the </w:t>
      </w:r>
      <w:proofErr w:type="spellStart"/>
      <w:r>
        <w:t>prmtop</w:t>
      </w:r>
      <w:proofErr w:type="spellEnd"/>
      <w:r>
        <w:t xml:space="preserve"> and </w:t>
      </w:r>
      <w:proofErr w:type="spellStart"/>
      <w:r>
        <w:t>inpcrd</w:t>
      </w:r>
      <w:proofErr w:type="spellEnd"/>
      <w:r>
        <w:t xml:space="preserve"> files as in Step 16, or use the </w:t>
      </w:r>
      <w:proofErr w:type="spellStart"/>
      <w:r>
        <w:t>solvateoct</w:t>
      </w:r>
      <w:proofErr w:type="spellEnd"/>
      <w:r>
        <w:t xml:space="preserve"> and </w:t>
      </w:r>
      <w:proofErr w:type="spellStart"/>
      <w:r>
        <w:t>addions</w:t>
      </w:r>
      <w:proofErr w:type="spellEnd"/>
      <w:r>
        <w:t xml:space="preserve"> commands, and then save the </w:t>
      </w:r>
      <w:proofErr w:type="spellStart"/>
      <w:r>
        <w:t>prmtop</w:t>
      </w:r>
      <w:proofErr w:type="spellEnd"/>
      <w:r>
        <w:t xml:space="preserve"> and </w:t>
      </w:r>
      <w:proofErr w:type="spellStart"/>
      <w:r>
        <w:t>inpcrd</w:t>
      </w:r>
      <w:proofErr w:type="spellEnd"/>
      <w:r>
        <w:t xml:space="preserve"> files. I recommend saving the files at each step. (Follow </w:t>
      </w:r>
      <w:hyperlink r:id="rId7" w:history="1">
        <w:r>
          <w:rPr>
            <w:rStyle w:val="Hyperlink"/>
          </w:rPr>
          <w:t>http://ambermd.org/tutorials/basic/tutorial1/section6.htm</w:t>
        </w:r>
      </w:hyperlink>
      <w:r>
        <w:t xml:space="preserve"> for instructions on these commands and running minimization and equilibration procedures).</w:t>
      </w:r>
    </w:p>
    <w:p w:rsidR="009C6C23" w:rsidRDefault="009C6C23"/>
    <w:sectPr w:rsidR="009C6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04626"/>
    <w:multiLevelType w:val="hybridMultilevel"/>
    <w:tmpl w:val="56AC7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D630101"/>
    <w:multiLevelType w:val="hybridMultilevel"/>
    <w:tmpl w:val="26AC18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hutani, Priya">
    <w15:presenceInfo w15:providerId="AD" w15:userId="S-1-5-21-4126576257-2089597433-2743317633-201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86A"/>
    <w:rsid w:val="00015306"/>
    <w:rsid w:val="00053475"/>
    <w:rsid w:val="00075D7C"/>
    <w:rsid w:val="001713D3"/>
    <w:rsid w:val="001C1F9E"/>
    <w:rsid w:val="002721B1"/>
    <w:rsid w:val="002B720F"/>
    <w:rsid w:val="00404135"/>
    <w:rsid w:val="004E24EC"/>
    <w:rsid w:val="005E1858"/>
    <w:rsid w:val="00672C6F"/>
    <w:rsid w:val="006B2902"/>
    <w:rsid w:val="006C727D"/>
    <w:rsid w:val="0072086A"/>
    <w:rsid w:val="00763EE0"/>
    <w:rsid w:val="00942C33"/>
    <w:rsid w:val="009C6C23"/>
    <w:rsid w:val="00A42174"/>
    <w:rsid w:val="00BB027D"/>
    <w:rsid w:val="00C225F7"/>
    <w:rsid w:val="00C2325F"/>
    <w:rsid w:val="00C416BD"/>
    <w:rsid w:val="00C54690"/>
    <w:rsid w:val="00CF4751"/>
    <w:rsid w:val="00F6474D"/>
    <w:rsid w:val="00FE39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57FBE-79A9-4754-93EE-3E8001AC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86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72086A"/>
    <w:rPr>
      <w:color w:val="0000FF"/>
      <w:u w:val="single"/>
    </w:rPr>
  </w:style>
  <w:style w:type="paragraph" w:styleId="PlainText">
    <w:name w:val="Plain Text"/>
    <w:basedOn w:val="Normal"/>
    <w:link w:val="PlainTextChar"/>
    <w:uiPriority w:val="99"/>
    <w:unhideWhenUsed/>
    <w:rsid w:val="007208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2086A"/>
    <w:rPr>
      <w:rFonts w:ascii="Consolas" w:eastAsia="Calibri" w:hAnsi="Consolas" w:cs="Times New Roman"/>
      <w:sz w:val="21"/>
      <w:szCs w:val="21"/>
    </w:rPr>
  </w:style>
  <w:style w:type="paragraph" w:styleId="NoSpacing">
    <w:name w:val="No Spacing"/>
    <w:uiPriority w:val="1"/>
    <w:qFormat/>
    <w:rsid w:val="00053475"/>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1C1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1C1F9E"/>
    <w:rPr>
      <w:rFonts w:ascii="Courier New" w:eastAsia="Times New Roman" w:hAnsi="Courier New" w:cs="Courier New"/>
      <w:sz w:val="20"/>
      <w:szCs w:val="20"/>
      <w:lang w:val="en-US"/>
    </w:rPr>
  </w:style>
  <w:style w:type="paragraph" w:styleId="ListParagraph">
    <w:name w:val="List Paragraph"/>
    <w:basedOn w:val="Normal"/>
    <w:uiPriority w:val="34"/>
    <w:qFormat/>
    <w:rsid w:val="001C1F9E"/>
    <w:pPr>
      <w:ind w:left="720"/>
      <w:contextualSpacing/>
    </w:pPr>
  </w:style>
  <w:style w:type="character" w:styleId="FollowedHyperlink">
    <w:name w:val="FollowedHyperlink"/>
    <w:basedOn w:val="DefaultParagraphFont"/>
    <w:uiPriority w:val="99"/>
    <w:semiHidden/>
    <w:unhideWhenUsed/>
    <w:rsid w:val="002B720F"/>
    <w:rPr>
      <w:color w:val="954F72" w:themeColor="followedHyperlink"/>
      <w:u w:val="single"/>
    </w:rPr>
  </w:style>
  <w:style w:type="paragraph" w:styleId="BalloonText">
    <w:name w:val="Balloon Text"/>
    <w:basedOn w:val="Normal"/>
    <w:link w:val="BalloonTextChar"/>
    <w:uiPriority w:val="99"/>
    <w:semiHidden/>
    <w:unhideWhenUsed/>
    <w:rsid w:val="00672C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C6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ambermd.org/tutorials/basic/tutorial1/section6.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bermd.org/tutorials/basic/tutorial1/section6.htm" TargetMode="External"/><Relationship Id="rId11" Type="http://schemas.openxmlformats.org/officeDocument/2006/relationships/customXml" Target="../customXml/item1.xml"/><Relationship Id="rId5" Type="http://schemas.openxmlformats.org/officeDocument/2006/relationships/hyperlink" Target="http://q4md-forcefieldtools.org/Tutorial/Tutorial-1.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AC40463074A4C8AC8E43A5E3724AE" ma:contentTypeVersion="9" ma:contentTypeDescription="Create a new document." ma:contentTypeScope="" ma:versionID="5b49661ec9ece2f599bc1d1564e008d2">
  <xsd:schema xmlns:xsd="http://www.w3.org/2001/XMLSchema" xmlns:xs="http://www.w3.org/2001/XMLSchema" xmlns:p="http://schemas.microsoft.com/office/2006/metadata/properties" xmlns:ns2="041720f4-90ea-4e4f-9a5c-e2b8c2d2c395" xmlns:ns3="cad238ab-0200-43a0-bba3-8ca10ee9754d" targetNamespace="http://schemas.microsoft.com/office/2006/metadata/properties" ma:root="true" ma:fieldsID="b82e0d8efc9dd422d7383d327855a707" ns2:_="" ns3:_="">
    <xsd:import namespace="041720f4-90ea-4e4f-9a5c-e2b8c2d2c395"/>
    <xsd:import namespace="cad238ab-0200-43a0-bba3-8ca10ee9754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1720f4-90ea-4e4f-9a5c-e2b8c2d2c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d238ab-0200-43a0-bba3-8ca10ee975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80608D-9B64-4F07-AEFF-818C8CB7943E}"/>
</file>

<file path=customXml/itemProps2.xml><?xml version="1.0" encoding="utf-8"?>
<ds:datastoreItem xmlns:ds="http://schemas.openxmlformats.org/officeDocument/2006/customXml" ds:itemID="{0B82D5C9-F33E-456A-BAA0-7A8D849B2134}"/>
</file>

<file path=customXml/itemProps3.xml><?xml version="1.0" encoding="utf-8"?>
<ds:datastoreItem xmlns:ds="http://schemas.openxmlformats.org/officeDocument/2006/customXml" ds:itemID="{E22461E7-A5B8-4BD8-A44B-73C4EFF8B094}"/>
</file>

<file path=docProps/app.xml><?xml version="1.0" encoding="utf-8"?>
<Properties xmlns="http://schemas.openxmlformats.org/officeDocument/2006/extended-properties" xmlns:vt="http://schemas.openxmlformats.org/officeDocument/2006/docPropsVTypes">
  <Template>Normal.dotm</Template>
  <TotalTime>246</TotalTime>
  <Pages>10</Pages>
  <Words>3445</Words>
  <Characters>19643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Katie</dc:creator>
  <cp:keywords/>
  <dc:description/>
  <cp:lastModifiedBy>Wilson, Katie</cp:lastModifiedBy>
  <cp:revision>5</cp:revision>
  <dcterms:created xsi:type="dcterms:W3CDTF">2018-02-16T18:31:00Z</dcterms:created>
  <dcterms:modified xsi:type="dcterms:W3CDTF">2018-03-15T22:32:00Z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0x0101009FCAC40463074A4C8AC8E43A5E3724AE</vt:lpwstr>
  </property>
</Properties>
</file>